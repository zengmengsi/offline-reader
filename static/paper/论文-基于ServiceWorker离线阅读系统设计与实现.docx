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DE29C" w14:textId="77777777" w:rsidR="000008D9" w:rsidRDefault="000008D9">
      <w:pPr>
        <w:tabs>
          <w:tab w:val="left" w:pos="3240"/>
        </w:tabs>
        <w:spacing w:before="50" w:after="50"/>
        <w:ind w:firstLine="420"/>
        <w:rPr>
          <w:rFonts w:ascii="黑体" w:eastAsia="黑体"/>
          <w:b/>
          <w:noProof/>
          <w:sz w:val="21"/>
        </w:rPr>
      </w:pPr>
      <w:r>
        <w:rPr>
          <w:rFonts w:ascii="黑体" w:eastAsia="黑体" w:hint="eastAsia"/>
          <w:b/>
          <w:noProof/>
          <w:sz w:val="21"/>
        </w:rPr>
        <w:t xml:space="preserve">中图分类号：TP399                                                      </w:t>
      </w:r>
    </w:p>
    <w:p w14:paraId="696B4DB1" w14:textId="77777777" w:rsidR="000008D9" w:rsidRDefault="000008D9">
      <w:pPr>
        <w:tabs>
          <w:tab w:val="left" w:pos="3240"/>
        </w:tabs>
        <w:spacing w:before="50" w:after="50"/>
        <w:ind w:firstLine="420"/>
        <w:rPr>
          <w:rFonts w:ascii="黑体" w:eastAsia="黑体"/>
          <w:b/>
          <w:noProof/>
          <w:sz w:val="21"/>
        </w:rPr>
      </w:pPr>
      <w:r>
        <w:rPr>
          <w:rFonts w:ascii="黑体" w:eastAsia="黑体" w:hint="eastAsia"/>
          <w:b/>
          <w:noProof/>
          <w:sz w:val="21"/>
        </w:rPr>
        <w:t xml:space="preserve">论文编号：10006GS0906131  </w:t>
      </w:r>
    </w:p>
    <w:p w14:paraId="54906308" w14:textId="77777777" w:rsidR="000008D9" w:rsidRDefault="000008D9">
      <w:pPr>
        <w:tabs>
          <w:tab w:val="left" w:pos="3240"/>
        </w:tabs>
        <w:spacing w:before="50" w:after="50"/>
        <w:ind w:firstLine="420"/>
        <w:rPr>
          <w:noProof/>
          <w:sz w:val="21"/>
        </w:rPr>
      </w:pPr>
    </w:p>
    <w:p w14:paraId="4233FAAE" w14:textId="77777777" w:rsidR="000008D9" w:rsidRDefault="000008D9">
      <w:pPr>
        <w:tabs>
          <w:tab w:val="left" w:pos="3240"/>
        </w:tabs>
        <w:spacing w:before="50" w:after="50"/>
        <w:ind w:firstLine="480"/>
        <w:rPr>
          <w:rFonts w:eastAsia="黑体"/>
        </w:rPr>
      </w:pPr>
    </w:p>
    <w:p w14:paraId="5F24B7B5" w14:textId="77777777" w:rsidR="000008D9" w:rsidRDefault="00811A2F">
      <w:pPr>
        <w:tabs>
          <w:tab w:val="left" w:pos="3240"/>
        </w:tabs>
        <w:spacing w:before="50" w:after="50"/>
        <w:ind w:firstLine="480"/>
        <w:jc w:val="center"/>
        <w:rPr>
          <w:rFonts w:eastAsia="黑体"/>
        </w:rPr>
      </w:pPr>
      <w:r>
        <w:rPr>
          <w:rFonts w:eastAsia="黑体"/>
          <w:noProof/>
        </w:rPr>
        <w:drawing>
          <wp:inline distT="0" distB="0" distL="0" distR="0" wp14:anchorId="011EA9BF" wp14:editId="1062A270">
            <wp:extent cx="2921000" cy="393700"/>
            <wp:effectExtent l="0" t="0" r="0" b="0"/>
            <wp:docPr id="2"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00" cy="393700"/>
                    </a:xfrm>
                    <a:prstGeom prst="rect">
                      <a:avLst/>
                    </a:prstGeom>
                    <a:noFill/>
                    <a:ln>
                      <a:noFill/>
                    </a:ln>
                  </pic:spPr>
                </pic:pic>
              </a:graphicData>
            </a:graphic>
          </wp:inline>
        </w:drawing>
      </w:r>
    </w:p>
    <w:p w14:paraId="1EA87412" w14:textId="77777777" w:rsidR="000008D9" w:rsidRDefault="000008D9">
      <w:pPr>
        <w:tabs>
          <w:tab w:val="left" w:pos="3240"/>
        </w:tabs>
        <w:spacing w:before="50" w:after="50"/>
        <w:ind w:firstLineChars="150" w:firstLine="1260"/>
        <w:rPr>
          <w:rFonts w:eastAsia="华文行楷"/>
          <w:color w:val="000000"/>
          <w:sz w:val="84"/>
          <w:szCs w:val="56"/>
        </w:rPr>
      </w:pPr>
      <w:r>
        <w:rPr>
          <w:rFonts w:eastAsia="华文行楷" w:hint="eastAsia"/>
          <w:color w:val="000000"/>
          <w:sz w:val="84"/>
          <w:szCs w:val="56"/>
        </w:rPr>
        <w:t>专业硕</w:t>
      </w:r>
      <w:r>
        <w:rPr>
          <w:rFonts w:eastAsia="华文行楷"/>
          <w:color w:val="000000"/>
          <w:sz w:val="84"/>
          <w:szCs w:val="56"/>
        </w:rPr>
        <w:t>士学位论文</w:t>
      </w:r>
    </w:p>
    <w:p w14:paraId="3F799DCC" w14:textId="77777777" w:rsidR="000008D9" w:rsidRDefault="000008D9">
      <w:pPr>
        <w:tabs>
          <w:tab w:val="left" w:pos="3240"/>
        </w:tabs>
        <w:spacing w:before="50" w:after="50"/>
        <w:ind w:firstLine="480"/>
      </w:pPr>
    </w:p>
    <w:p w14:paraId="37A76AFC" w14:textId="77777777" w:rsidR="000008D9" w:rsidRDefault="000008D9">
      <w:pPr>
        <w:tabs>
          <w:tab w:val="left" w:pos="3240"/>
        </w:tabs>
        <w:spacing w:before="50" w:after="50"/>
        <w:ind w:firstLine="480"/>
      </w:pPr>
    </w:p>
    <w:p w14:paraId="2CC01127" w14:textId="77777777" w:rsidR="000008D9" w:rsidRDefault="000008D9">
      <w:pPr>
        <w:tabs>
          <w:tab w:val="left" w:pos="3240"/>
        </w:tabs>
        <w:spacing w:before="50" w:after="50"/>
        <w:ind w:firstLine="480"/>
      </w:pPr>
    </w:p>
    <w:p w14:paraId="5F5EC335" w14:textId="77777777" w:rsidR="008A5B86" w:rsidRDefault="008A5B86">
      <w:pPr>
        <w:spacing w:before="50" w:after="50"/>
        <w:ind w:firstLine="1280"/>
        <w:jc w:val="center"/>
        <w:rPr>
          <w:b/>
          <w:color w:val="000000"/>
          <w:sz w:val="64"/>
          <w:szCs w:val="64"/>
        </w:rPr>
      </w:pPr>
      <w:r>
        <w:rPr>
          <w:rFonts w:hint="eastAsia"/>
          <w:b/>
          <w:color w:val="000000"/>
          <w:sz w:val="64"/>
          <w:szCs w:val="64"/>
        </w:rPr>
        <w:t>基于</w:t>
      </w:r>
      <w:r>
        <w:rPr>
          <w:rFonts w:hint="eastAsia"/>
          <w:b/>
          <w:color w:val="000000"/>
          <w:sz w:val="64"/>
          <w:szCs w:val="64"/>
        </w:rPr>
        <w:t>Service Worker</w:t>
      </w:r>
    </w:p>
    <w:p w14:paraId="5173B161" w14:textId="77777777" w:rsidR="000008D9" w:rsidRDefault="008A5B86">
      <w:pPr>
        <w:spacing w:before="50" w:after="50"/>
        <w:ind w:firstLine="1280"/>
        <w:jc w:val="center"/>
        <w:rPr>
          <w:b/>
          <w:color w:val="000000"/>
          <w:sz w:val="64"/>
          <w:szCs w:val="64"/>
        </w:rPr>
      </w:pPr>
      <w:r>
        <w:rPr>
          <w:rFonts w:hint="eastAsia"/>
          <w:b/>
          <w:color w:val="000000"/>
          <w:sz w:val="64"/>
          <w:szCs w:val="64"/>
        </w:rPr>
        <w:t>离线阅读系统设计与实现</w:t>
      </w:r>
    </w:p>
    <w:p w14:paraId="5E68AA02" w14:textId="77777777" w:rsidR="000008D9" w:rsidRDefault="000008D9">
      <w:pPr>
        <w:tabs>
          <w:tab w:val="left" w:pos="3240"/>
        </w:tabs>
        <w:spacing w:before="50" w:after="50"/>
        <w:ind w:firstLine="720"/>
        <w:rPr>
          <w:rFonts w:eastAsia="黑体"/>
          <w:spacing w:val="40"/>
          <w:sz w:val="28"/>
        </w:rPr>
      </w:pPr>
    </w:p>
    <w:p w14:paraId="704EEB69" w14:textId="77777777" w:rsidR="000008D9" w:rsidRDefault="000008D9">
      <w:pPr>
        <w:spacing w:before="50" w:after="50"/>
        <w:ind w:leftChars="800" w:left="1920" w:firstLineChars="133" w:firstLine="479"/>
        <w:rPr>
          <w:rFonts w:eastAsia="黑体"/>
          <w:color w:val="000000"/>
          <w:spacing w:val="40"/>
          <w:sz w:val="28"/>
        </w:rPr>
      </w:pPr>
      <w:r>
        <w:rPr>
          <w:rFonts w:eastAsia="黑体" w:hint="eastAsia"/>
          <w:color w:val="000000"/>
          <w:spacing w:val="40"/>
          <w:sz w:val="28"/>
        </w:rPr>
        <w:t>作者姓名</w:t>
      </w:r>
      <w:r>
        <w:rPr>
          <w:rFonts w:eastAsia="黑体" w:hint="eastAsia"/>
          <w:color w:val="000000"/>
          <w:spacing w:val="40"/>
          <w:sz w:val="28"/>
        </w:rPr>
        <w:t xml:space="preserve">  </w:t>
      </w:r>
      <w:r w:rsidR="008A5B86">
        <w:rPr>
          <w:rFonts w:eastAsia="黑体" w:hint="eastAsia"/>
          <w:color w:val="000000"/>
          <w:spacing w:val="40"/>
          <w:sz w:val="28"/>
        </w:rPr>
        <w:t>曾梦思</w:t>
      </w:r>
    </w:p>
    <w:p w14:paraId="1EAA0F70" w14:textId="77777777" w:rsidR="000008D9" w:rsidRDefault="00811A2F">
      <w:pPr>
        <w:spacing w:before="50" w:after="50"/>
        <w:ind w:leftChars="800" w:left="1920" w:firstLine="480"/>
        <w:rPr>
          <w:rFonts w:eastAsia="黑体"/>
          <w:color w:val="000000"/>
          <w:spacing w:val="40"/>
          <w:sz w:val="28"/>
        </w:rPr>
      </w:pPr>
      <w:r>
        <w:rPr>
          <w:noProof/>
          <w:color w:val="000000"/>
        </w:rPr>
        <mc:AlternateContent>
          <mc:Choice Requires="wps">
            <w:drawing>
              <wp:anchor distT="0" distB="0" distL="114300" distR="114300" simplePos="0" relativeHeight="251656704" behindDoc="0" locked="0" layoutInCell="0" allowOverlap="1" wp14:anchorId="32FE4FF2" wp14:editId="614DD12A">
                <wp:simplePos x="0" y="0"/>
                <wp:positionH relativeFrom="column">
                  <wp:posOffset>837565</wp:posOffset>
                </wp:positionH>
                <wp:positionV relativeFrom="paragraph">
                  <wp:posOffset>71755</wp:posOffset>
                </wp:positionV>
                <wp:extent cx="457200" cy="0"/>
                <wp:effectExtent l="0" t="0" r="0" b="0"/>
                <wp:wrapNone/>
                <wp:docPr id="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7B900B8A" id="Line_x0020_89"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" o:allowincell="f" stroked="f"/>
            </w:pict>
          </mc:Fallback>
        </mc:AlternateContent>
      </w:r>
      <w:r>
        <w:rPr>
          <w:noProof/>
          <w:color w:val="000000"/>
        </w:rPr>
        <mc:AlternateContent>
          <mc:Choice Requires="wps">
            <w:drawing>
              <wp:anchor distT="0" distB="0" distL="114300" distR="114300" simplePos="0" relativeHeight="251657728" behindDoc="0" locked="0" layoutInCell="0" allowOverlap="1" wp14:anchorId="015E1D14" wp14:editId="128E37C6">
                <wp:simplePos x="0" y="0"/>
                <wp:positionH relativeFrom="column">
                  <wp:posOffset>838200</wp:posOffset>
                </wp:positionH>
                <wp:positionV relativeFrom="paragraph">
                  <wp:posOffset>1149985</wp:posOffset>
                </wp:positionV>
                <wp:extent cx="457200" cy="0"/>
                <wp:effectExtent l="0" t="0" r="0" b="0"/>
                <wp:wrapNone/>
                <wp:docPr id="3"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3B6F8D0F" id="Line_x0020_9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" o:allowincell="f" stroked="f"/>
            </w:pict>
          </mc:Fallback>
        </mc:AlternateContent>
      </w:r>
      <w:r w:rsidR="000008D9">
        <w:rPr>
          <w:rFonts w:eastAsia="黑体"/>
          <w:color w:val="000000"/>
          <w:spacing w:val="40"/>
          <w:sz w:val="28"/>
        </w:rPr>
        <w:t>学科专业</w:t>
      </w:r>
      <w:r w:rsidR="000008D9">
        <w:rPr>
          <w:rFonts w:eastAsia="黑体" w:hint="eastAsia"/>
          <w:color w:val="000000"/>
          <w:spacing w:val="40"/>
          <w:sz w:val="28"/>
        </w:rPr>
        <w:t xml:space="preserve">  </w:t>
      </w:r>
      <w:r w:rsidR="000008D9">
        <w:rPr>
          <w:rFonts w:eastAsia="黑体" w:hint="eastAsia"/>
          <w:color w:val="000000"/>
          <w:spacing w:val="40"/>
          <w:sz w:val="28"/>
        </w:rPr>
        <w:t>计算机技术</w:t>
      </w:r>
    </w:p>
    <w:p w14:paraId="7D1EEB90" w14:textId="77777777" w:rsidR="000008D9" w:rsidRDefault="000008D9">
      <w:pPr>
        <w:spacing w:before="50" w:after="50"/>
        <w:ind w:firstLineChars="655" w:firstLine="2358"/>
        <w:rPr>
          <w:rFonts w:eastAsia="黑体"/>
          <w:color w:val="000000"/>
          <w:spacing w:val="40"/>
          <w:sz w:val="28"/>
        </w:rPr>
      </w:pPr>
      <w:r>
        <w:rPr>
          <w:rFonts w:eastAsia="黑体"/>
          <w:color w:val="000000"/>
          <w:spacing w:val="40"/>
          <w:sz w:val="28"/>
        </w:rPr>
        <w:t>指导教师</w:t>
      </w:r>
      <w:r>
        <w:rPr>
          <w:rFonts w:eastAsia="黑体" w:hint="eastAsia"/>
          <w:color w:val="000000"/>
          <w:spacing w:val="40"/>
          <w:sz w:val="28"/>
        </w:rPr>
        <w:t xml:space="preserve">  </w:t>
      </w:r>
      <w:r w:rsidR="00167348">
        <w:rPr>
          <w:rFonts w:eastAsia="黑体" w:hint="eastAsia"/>
          <w:color w:val="000000"/>
          <w:spacing w:val="40"/>
          <w:sz w:val="28"/>
        </w:rPr>
        <w:t>胡春明</w:t>
      </w:r>
      <w:r>
        <w:rPr>
          <w:rFonts w:eastAsia="黑体" w:hint="eastAsia"/>
          <w:color w:val="000000"/>
          <w:spacing w:val="40"/>
          <w:sz w:val="28"/>
        </w:rPr>
        <w:t xml:space="preserve"> </w:t>
      </w:r>
      <w:r>
        <w:rPr>
          <w:rFonts w:eastAsia="黑体" w:hint="eastAsia"/>
          <w:color w:val="000000"/>
          <w:spacing w:val="40"/>
          <w:sz w:val="28"/>
        </w:rPr>
        <w:t>教授</w:t>
      </w:r>
    </w:p>
    <w:p w14:paraId="263FF624" w14:textId="77777777" w:rsidR="000008D9" w:rsidRDefault="00167348">
      <w:pPr>
        <w:spacing w:before="50" w:after="50"/>
        <w:ind w:firstLineChars="1180" w:firstLine="4248"/>
        <w:rPr>
          <w:rFonts w:eastAsia="黑体"/>
          <w:spacing w:val="40"/>
          <w:sz w:val="28"/>
        </w:rPr>
      </w:pPr>
      <w:r>
        <w:rPr>
          <w:rFonts w:eastAsia="黑体" w:hint="eastAsia"/>
          <w:color w:val="000000"/>
          <w:spacing w:val="40"/>
          <w:sz w:val="28"/>
        </w:rPr>
        <w:t>?</w:t>
      </w:r>
      <w:r>
        <w:rPr>
          <w:rFonts w:eastAsia="黑体"/>
          <w:color w:val="000000"/>
          <w:spacing w:val="40"/>
          <w:sz w:val="28"/>
        </w:rPr>
        <w:t>??</w:t>
      </w:r>
      <w:r w:rsidR="000008D9">
        <w:rPr>
          <w:rFonts w:eastAsia="黑体" w:hint="eastAsia"/>
          <w:color w:val="000000"/>
          <w:spacing w:val="40"/>
          <w:sz w:val="28"/>
        </w:rPr>
        <w:t xml:space="preserve"> </w:t>
      </w:r>
      <w:r w:rsidR="000008D9">
        <w:rPr>
          <w:rFonts w:eastAsia="黑体" w:hint="eastAsia"/>
          <w:spacing w:val="40"/>
          <w:sz w:val="28"/>
        </w:rPr>
        <w:t>高工</w:t>
      </w:r>
    </w:p>
    <w:p w14:paraId="7ED27C3F" w14:textId="77777777" w:rsidR="000008D9" w:rsidRDefault="000008D9">
      <w:pPr>
        <w:tabs>
          <w:tab w:val="left" w:pos="3240"/>
        </w:tabs>
        <w:spacing w:before="50" w:after="50"/>
        <w:ind w:firstLineChars="666" w:firstLine="2398"/>
        <w:rPr>
          <w:rFonts w:eastAsia="黑体"/>
          <w:color w:val="000000"/>
          <w:spacing w:val="40"/>
          <w:sz w:val="28"/>
        </w:rPr>
      </w:pPr>
      <w:r>
        <w:rPr>
          <w:rFonts w:eastAsia="黑体" w:hint="eastAsia"/>
          <w:color w:val="000000"/>
          <w:spacing w:val="40"/>
          <w:sz w:val="28"/>
        </w:rPr>
        <w:t>培养院系</w:t>
      </w:r>
      <w:r>
        <w:rPr>
          <w:rFonts w:eastAsia="黑体"/>
          <w:color w:val="000000"/>
          <w:spacing w:val="40"/>
          <w:sz w:val="28"/>
        </w:rPr>
        <w:t xml:space="preserve"> </w:t>
      </w:r>
      <w:r>
        <w:rPr>
          <w:rFonts w:eastAsia="黑体" w:hint="eastAsia"/>
          <w:color w:val="000000"/>
          <w:spacing w:val="40"/>
          <w:sz w:val="28"/>
        </w:rPr>
        <w:t xml:space="preserve"> </w:t>
      </w:r>
      <w:r>
        <w:rPr>
          <w:rFonts w:eastAsia="黑体" w:hint="eastAsia"/>
          <w:color w:val="000000"/>
          <w:spacing w:val="40"/>
          <w:sz w:val="28"/>
        </w:rPr>
        <w:t>计算机学院</w:t>
      </w:r>
    </w:p>
    <w:p w14:paraId="6BF56D6D" w14:textId="77777777" w:rsidR="000008D9" w:rsidRDefault="000008D9">
      <w:pPr>
        <w:spacing w:before="50" w:after="50"/>
        <w:ind w:firstLine="720"/>
        <w:jc w:val="center"/>
        <w:rPr>
          <w:rFonts w:eastAsia="黑体"/>
          <w:color w:val="000000"/>
          <w:spacing w:val="40"/>
          <w:sz w:val="28"/>
        </w:rPr>
      </w:pPr>
      <w:r>
        <w:rPr>
          <w:rFonts w:eastAsia="黑体"/>
          <w:color w:val="000000"/>
          <w:spacing w:val="40"/>
          <w:sz w:val="28"/>
        </w:rPr>
        <w:br w:type="page"/>
      </w:r>
    </w:p>
    <w:p w14:paraId="4173E835" w14:textId="77777777" w:rsidR="000008D9" w:rsidRDefault="000008D9">
      <w:pPr>
        <w:spacing w:before="50" w:after="50"/>
        <w:ind w:firstLine="720"/>
        <w:jc w:val="center"/>
        <w:rPr>
          <w:rFonts w:eastAsia="黑体"/>
          <w:color w:val="000000"/>
          <w:spacing w:val="40"/>
          <w:sz w:val="28"/>
        </w:rPr>
      </w:pPr>
    </w:p>
    <w:p w14:paraId="16A00B9A" w14:textId="77777777" w:rsidR="000008D9" w:rsidRDefault="00091F99">
      <w:pPr>
        <w:spacing w:before="50" w:after="50"/>
        <w:ind w:firstLine="720"/>
        <w:jc w:val="center"/>
        <w:rPr>
          <w:b/>
          <w:sz w:val="36"/>
          <w:szCs w:val="36"/>
        </w:rPr>
      </w:pPr>
      <w:r w:rsidRPr="00091F99">
        <w:rPr>
          <w:b/>
          <w:sz w:val="36"/>
          <w:szCs w:val="36"/>
        </w:rPr>
        <w:t xml:space="preserve">Design and </w:t>
      </w:r>
      <w:r>
        <w:rPr>
          <w:b/>
          <w:sz w:val="36"/>
          <w:szCs w:val="36"/>
        </w:rPr>
        <w:t>I</w:t>
      </w:r>
      <w:r w:rsidRPr="00091F99">
        <w:rPr>
          <w:b/>
          <w:sz w:val="36"/>
          <w:szCs w:val="36"/>
        </w:rPr>
        <w:t xml:space="preserve">mplementation of </w:t>
      </w:r>
      <w:r>
        <w:rPr>
          <w:b/>
          <w:sz w:val="36"/>
          <w:szCs w:val="36"/>
        </w:rPr>
        <w:t>O</w:t>
      </w:r>
      <w:r w:rsidRPr="00091F99">
        <w:rPr>
          <w:b/>
          <w:sz w:val="36"/>
          <w:szCs w:val="36"/>
        </w:rPr>
        <w:t xml:space="preserve">ffline </w:t>
      </w:r>
      <w:r>
        <w:rPr>
          <w:b/>
          <w:sz w:val="36"/>
          <w:szCs w:val="36"/>
        </w:rPr>
        <w:t>R</w:t>
      </w:r>
      <w:r w:rsidRPr="00091F99">
        <w:rPr>
          <w:b/>
          <w:sz w:val="36"/>
          <w:szCs w:val="36"/>
        </w:rPr>
        <w:t xml:space="preserve">eading </w:t>
      </w:r>
      <w:r>
        <w:rPr>
          <w:b/>
          <w:sz w:val="36"/>
          <w:szCs w:val="36"/>
        </w:rPr>
        <w:t>S</w:t>
      </w:r>
      <w:r w:rsidRPr="00091F99">
        <w:rPr>
          <w:b/>
          <w:sz w:val="36"/>
          <w:szCs w:val="36"/>
        </w:rPr>
        <w:t>ystem based on Service Worker</w:t>
      </w:r>
      <w:r w:rsidR="000008D9">
        <w:rPr>
          <w:rFonts w:hint="eastAsia"/>
          <w:b/>
          <w:sz w:val="36"/>
          <w:szCs w:val="36"/>
        </w:rPr>
        <w:t xml:space="preserve"> </w:t>
      </w:r>
    </w:p>
    <w:p w14:paraId="14E9DE53" w14:textId="77777777" w:rsidR="000008D9" w:rsidRDefault="000008D9">
      <w:pPr>
        <w:spacing w:before="50" w:after="50"/>
        <w:ind w:firstLine="480"/>
        <w:rPr>
          <w:color w:val="000000"/>
        </w:rPr>
      </w:pPr>
    </w:p>
    <w:p w14:paraId="6B02E5A6" w14:textId="77777777" w:rsidR="000008D9" w:rsidRDefault="000008D9">
      <w:pPr>
        <w:spacing w:before="50" w:after="50"/>
        <w:ind w:firstLine="480"/>
        <w:rPr>
          <w:color w:val="000000"/>
        </w:rPr>
      </w:pPr>
    </w:p>
    <w:p w14:paraId="693106CA" w14:textId="77777777" w:rsidR="000008D9" w:rsidRDefault="000008D9">
      <w:pPr>
        <w:spacing w:before="50" w:after="50"/>
        <w:ind w:firstLine="560"/>
        <w:jc w:val="center"/>
        <w:rPr>
          <w:color w:val="000000"/>
          <w:sz w:val="28"/>
          <w:szCs w:val="28"/>
        </w:rPr>
      </w:pPr>
      <w:r>
        <w:rPr>
          <w:rFonts w:hint="eastAsia"/>
          <w:color w:val="000000"/>
          <w:sz w:val="28"/>
          <w:szCs w:val="28"/>
        </w:rPr>
        <w:t>A Dissertation Submitted for the Degree of Master</w:t>
      </w:r>
    </w:p>
    <w:p w14:paraId="18DE6C65" w14:textId="77777777" w:rsidR="000008D9" w:rsidRDefault="000008D9">
      <w:pPr>
        <w:spacing w:before="50" w:after="50"/>
        <w:ind w:firstLine="480"/>
        <w:rPr>
          <w:color w:val="000000"/>
        </w:rPr>
      </w:pPr>
    </w:p>
    <w:p w14:paraId="27F11F95" w14:textId="77777777" w:rsidR="000008D9" w:rsidRDefault="000008D9">
      <w:pPr>
        <w:spacing w:before="50" w:after="50"/>
        <w:ind w:firstLine="480"/>
        <w:rPr>
          <w:color w:val="000000"/>
        </w:rPr>
      </w:pPr>
    </w:p>
    <w:p w14:paraId="68555624" w14:textId="77777777" w:rsidR="000008D9" w:rsidRDefault="000008D9">
      <w:pPr>
        <w:spacing w:before="50" w:after="50"/>
        <w:ind w:firstLine="480"/>
        <w:rPr>
          <w:color w:val="000000"/>
        </w:rPr>
      </w:pPr>
    </w:p>
    <w:p w14:paraId="2CD69A11" w14:textId="77777777" w:rsidR="000008D9" w:rsidRDefault="000008D9">
      <w:pPr>
        <w:spacing w:before="50" w:after="50"/>
        <w:ind w:leftChars="800" w:left="1920" w:firstLine="600"/>
        <w:rPr>
          <w:b/>
          <w:color w:val="000000"/>
          <w:sz w:val="30"/>
          <w:szCs w:val="30"/>
        </w:rPr>
      </w:pPr>
      <w:r>
        <w:rPr>
          <w:rFonts w:hint="eastAsia"/>
          <w:b/>
          <w:color w:val="000000"/>
          <w:sz w:val="30"/>
          <w:szCs w:val="30"/>
        </w:rPr>
        <w:t>Candidate</w:t>
      </w:r>
      <w:r>
        <w:rPr>
          <w:rFonts w:hint="eastAsia"/>
          <w:b/>
          <w:color w:val="000000"/>
          <w:sz w:val="30"/>
          <w:szCs w:val="30"/>
          <w:lang w:val="en"/>
        </w:rPr>
        <w:t>：</w:t>
      </w:r>
      <w:r w:rsidR="007D271F">
        <w:rPr>
          <w:rFonts w:hint="eastAsia"/>
          <w:b/>
          <w:color w:val="000000"/>
          <w:sz w:val="30"/>
          <w:szCs w:val="30"/>
        </w:rPr>
        <w:t>Z</w:t>
      </w:r>
      <w:r w:rsidR="007D271F">
        <w:rPr>
          <w:b/>
          <w:color w:val="000000"/>
          <w:sz w:val="30"/>
          <w:szCs w:val="30"/>
        </w:rPr>
        <w:t xml:space="preserve">eng </w:t>
      </w:r>
      <w:r w:rsidR="007D271F">
        <w:rPr>
          <w:rFonts w:hint="eastAsia"/>
          <w:b/>
          <w:color w:val="000000"/>
          <w:sz w:val="30"/>
          <w:szCs w:val="30"/>
        </w:rPr>
        <w:t>Mengsi</w:t>
      </w:r>
    </w:p>
    <w:p w14:paraId="3FE142BC" w14:textId="77777777" w:rsidR="000008D9" w:rsidRDefault="000008D9">
      <w:pPr>
        <w:spacing w:before="50" w:after="50"/>
        <w:ind w:firstLine="480"/>
        <w:rPr>
          <w:color w:val="000000"/>
        </w:rPr>
      </w:pPr>
    </w:p>
    <w:p w14:paraId="3FCA07DB" w14:textId="77777777" w:rsidR="000008D9" w:rsidRDefault="000008D9">
      <w:pPr>
        <w:spacing w:before="50" w:after="50"/>
        <w:ind w:leftChars="800" w:left="1920" w:firstLine="600"/>
        <w:rPr>
          <w:b/>
          <w:color w:val="000000"/>
          <w:sz w:val="30"/>
          <w:szCs w:val="30"/>
        </w:rPr>
      </w:pPr>
      <w:r>
        <w:rPr>
          <w:rFonts w:hint="eastAsia"/>
          <w:b/>
          <w:color w:val="000000"/>
          <w:sz w:val="30"/>
          <w:szCs w:val="30"/>
        </w:rPr>
        <w:t>Supervisor</w:t>
      </w:r>
      <w:r>
        <w:rPr>
          <w:rFonts w:hint="eastAsia"/>
          <w:b/>
          <w:color w:val="000000"/>
          <w:sz w:val="30"/>
          <w:szCs w:val="30"/>
          <w:lang w:val="en"/>
        </w:rPr>
        <w:t>：</w:t>
      </w:r>
      <w:r>
        <w:rPr>
          <w:rFonts w:hint="eastAsia"/>
          <w:b/>
          <w:color w:val="000000"/>
          <w:sz w:val="30"/>
          <w:szCs w:val="30"/>
        </w:rPr>
        <w:t xml:space="preserve">Prof. </w:t>
      </w:r>
      <w:r w:rsidR="007D271F">
        <w:rPr>
          <w:b/>
          <w:color w:val="000000"/>
          <w:sz w:val="30"/>
          <w:szCs w:val="30"/>
        </w:rPr>
        <w:t>Hu</w:t>
      </w:r>
      <w:r w:rsidR="007D271F">
        <w:rPr>
          <w:rFonts w:hint="eastAsia"/>
          <w:b/>
          <w:color w:val="000000"/>
          <w:sz w:val="30"/>
          <w:szCs w:val="30"/>
        </w:rPr>
        <w:t xml:space="preserve"> Chunming</w:t>
      </w:r>
    </w:p>
    <w:p w14:paraId="449C2311" w14:textId="77777777" w:rsidR="000008D9" w:rsidRDefault="000008D9">
      <w:pPr>
        <w:spacing w:before="50" w:after="50"/>
        <w:ind w:leftChars="800" w:left="1920" w:firstLineChars="750" w:firstLine="2259"/>
        <w:rPr>
          <w:b/>
          <w:sz w:val="30"/>
          <w:szCs w:val="30"/>
        </w:rPr>
      </w:pPr>
      <w:r>
        <w:rPr>
          <w:rFonts w:hint="eastAsia"/>
          <w:b/>
          <w:sz w:val="30"/>
          <w:szCs w:val="30"/>
        </w:rPr>
        <w:t xml:space="preserve">Senior Engineer. </w:t>
      </w:r>
      <w:r w:rsidR="007D271F">
        <w:rPr>
          <w:b/>
          <w:sz w:val="30"/>
          <w:szCs w:val="30"/>
        </w:rPr>
        <w:t>X</w:t>
      </w:r>
      <w:r w:rsidR="007D271F">
        <w:rPr>
          <w:rFonts w:hint="eastAsia"/>
          <w:b/>
          <w:sz w:val="30"/>
          <w:szCs w:val="30"/>
        </w:rPr>
        <w:t>xx</w:t>
      </w:r>
    </w:p>
    <w:p w14:paraId="34FA1A18" w14:textId="77777777" w:rsidR="000008D9" w:rsidRDefault="000008D9">
      <w:pPr>
        <w:spacing w:before="50" w:after="50"/>
        <w:ind w:firstLine="480"/>
        <w:rPr>
          <w:color w:val="000000"/>
        </w:rPr>
      </w:pPr>
    </w:p>
    <w:p w14:paraId="79C7D92A" w14:textId="77777777" w:rsidR="000008D9" w:rsidRDefault="000008D9">
      <w:pPr>
        <w:spacing w:before="50" w:after="50"/>
        <w:ind w:firstLine="480"/>
        <w:rPr>
          <w:color w:val="000000"/>
        </w:rPr>
      </w:pPr>
    </w:p>
    <w:p w14:paraId="02E32748" w14:textId="77777777" w:rsidR="000008D9" w:rsidRDefault="000008D9">
      <w:pPr>
        <w:spacing w:before="50" w:after="50"/>
        <w:ind w:firstLine="600"/>
        <w:jc w:val="center"/>
        <w:rPr>
          <w:color w:val="000000"/>
          <w:sz w:val="30"/>
          <w:szCs w:val="30"/>
        </w:rPr>
      </w:pPr>
      <w:r>
        <w:rPr>
          <w:rFonts w:hint="eastAsia"/>
          <w:color w:val="000000"/>
          <w:sz w:val="30"/>
          <w:szCs w:val="30"/>
        </w:rPr>
        <w:t xml:space="preserve">School of </w:t>
      </w:r>
      <w:r>
        <w:rPr>
          <w:sz w:val="30"/>
          <w:szCs w:val="30"/>
        </w:rPr>
        <w:t>Computer Science &amp; Engineering</w:t>
      </w:r>
      <w:r>
        <w:rPr>
          <w:color w:val="000000"/>
          <w:sz w:val="30"/>
          <w:szCs w:val="30"/>
        </w:rPr>
        <w:t xml:space="preserve"> </w:t>
      </w:r>
    </w:p>
    <w:p w14:paraId="5F66B4EB" w14:textId="77777777" w:rsidR="000008D9" w:rsidRDefault="000008D9">
      <w:pPr>
        <w:autoSpaceDE w:val="0"/>
        <w:autoSpaceDN w:val="0"/>
        <w:adjustRightInd w:val="0"/>
        <w:ind w:firstLineChars="750" w:firstLine="2250"/>
        <w:rPr>
          <w:color w:val="000000"/>
          <w:sz w:val="30"/>
          <w:szCs w:val="30"/>
        </w:rPr>
      </w:pPr>
      <w:r>
        <w:rPr>
          <w:rFonts w:hint="eastAsia"/>
          <w:color w:val="000000"/>
          <w:sz w:val="30"/>
          <w:szCs w:val="30"/>
        </w:rPr>
        <w:t>Beihang University, Beijing, China</w:t>
      </w:r>
    </w:p>
    <w:p w14:paraId="02378B52" w14:textId="77777777" w:rsidR="000008D9" w:rsidRDefault="000008D9">
      <w:pPr>
        <w:autoSpaceDE w:val="0"/>
        <w:autoSpaceDN w:val="0"/>
        <w:adjustRightInd w:val="0"/>
        <w:ind w:firstLineChars="66" w:firstLine="198"/>
        <w:rPr>
          <w:rFonts w:eastAsia="黑体"/>
          <w:b/>
          <w:color w:val="000000"/>
        </w:rPr>
      </w:pPr>
      <w:r>
        <w:rPr>
          <w:color w:val="000000"/>
          <w:sz w:val="30"/>
          <w:szCs w:val="30"/>
        </w:rPr>
        <w:br w:type="page"/>
      </w:r>
      <w:r>
        <w:rPr>
          <w:rFonts w:eastAsia="黑体"/>
          <w:b/>
          <w:color w:val="000000"/>
        </w:rPr>
        <w:lastRenderedPageBreak/>
        <w:t>中图分类号：</w:t>
      </w:r>
      <w:r>
        <w:rPr>
          <w:rFonts w:eastAsia="黑体"/>
          <w:b/>
          <w:color w:val="000000"/>
        </w:rPr>
        <w:t xml:space="preserve">TP399 </w:t>
      </w:r>
    </w:p>
    <w:p w14:paraId="27E87B25" w14:textId="77777777" w:rsidR="000008D9" w:rsidRDefault="000008D9">
      <w:pPr>
        <w:ind w:firstLineChars="83" w:firstLine="200"/>
        <w:rPr>
          <w:rFonts w:eastAsia="黑体"/>
          <w:color w:val="000000"/>
        </w:rPr>
      </w:pPr>
      <w:r>
        <w:rPr>
          <w:rFonts w:eastAsia="黑体"/>
          <w:b/>
          <w:bCs/>
          <w:color w:val="000000"/>
          <w:szCs w:val="21"/>
        </w:rPr>
        <w:t>论文编号：</w:t>
      </w:r>
      <w:r w:rsidRPr="00706E09">
        <w:rPr>
          <w:rFonts w:eastAsia="黑体" w:hint="eastAsia"/>
          <w:b/>
          <w:bCs/>
          <w:color w:val="000000"/>
          <w:szCs w:val="21"/>
          <w:highlight w:val="yellow"/>
        </w:rPr>
        <w:t>10006GS0906131</w:t>
      </w:r>
    </w:p>
    <w:p w14:paraId="1CC8F052" w14:textId="77777777" w:rsidR="000008D9" w:rsidRDefault="000008D9">
      <w:pPr>
        <w:ind w:firstLine="720"/>
        <w:jc w:val="center"/>
        <w:rPr>
          <w:rFonts w:eastAsia="黑体"/>
          <w:color w:val="000000"/>
          <w:sz w:val="36"/>
        </w:rPr>
      </w:pPr>
    </w:p>
    <w:p w14:paraId="63B834E8" w14:textId="77777777" w:rsidR="000008D9" w:rsidRDefault="000008D9">
      <w:pPr>
        <w:ind w:firstLine="720"/>
        <w:jc w:val="center"/>
        <w:rPr>
          <w:rFonts w:eastAsia="黑体"/>
          <w:color w:val="000000"/>
          <w:sz w:val="36"/>
        </w:rPr>
      </w:pPr>
    </w:p>
    <w:p w14:paraId="2CD28E2F" w14:textId="77777777" w:rsidR="000008D9" w:rsidRDefault="000008D9">
      <w:pPr>
        <w:ind w:firstLine="720"/>
        <w:jc w:val="center"/>
        <w:rPr>
          <w:rFonts w:eastAsia="黑体"/>
          <w:color w:val="000000"/>
          <w:sz w:val="36"/>
        </w:rPr>
      </w:pPr>
    </w:p>
    <w:p w14:paraId="24A57C1D" w14:textId="77777777" w:rsidR="000008D9" w:rsidRDefault="000008D9">
      <w:pPr>
        <w:ind w:firstLine="720"/>
        <w:jc w:val="center"/>
        <w:rPr>
          <w:color w:val="000000"/>
          <w:sz w:val="36"/>
        </w:rPr>
      </w:pPr>
      <w:proofErr w:type="gramStart"/>
      <w:r>
        <w:rPr>
          <w:rFonts w:eastAsia="黑体"/>
          <w:color w:val="000000"/>
          <w:sz w:val="36"/>
        </w:rPr>
        <w:t>硕</w:t>
      </w:r>
      <w:proofErr w:type="gramEnd"/>
      <w:r>
        <w:rPr>
          <w:rFonts w:eastAsia="黑体"/>
          <w:color w:val="000000"/>
          <w:sz w:val="36"/>
        </w:rPr>
        <w:t xml:space="preserve">  </w:t>
      </w:r>
      <w:r>
        <w:rPr>
          <w:rFonts w:eastAsia="黑体"/>
          <w:color w:val="000000"/>
          <w:sz w:val="36"/>
        </w:rPr>
        <w:t>士</w:t>
      </w:r>
      <w:r>
        <w:rPr>
          <w:rFonts w:eastAsia="黑体"/>
          <w:color w:val="000000"/>
          <w:sz w:val="36"/>
        </w:rPr>
        <w:t xml:space="preserve">  </w:t>
      </w:r>
      <w:r>
        <w:rPr>
          <w:rFonts w:eastAsia="黑体"/>
          <w:color w:val="000000"/>
          <w:sz w:val="36"/>
        </w:rPr>
        <w:t>学</w:t>
      </w:r>
      <w:r>
        <w:rPr>
          <w:rFonts w:eastAsia="黑体"/>
          <w:color w:val="000000"/>
          <w:sz w:val="36"/>
        </w:rPr>
        <w:t xml:space="preserve">  </w:t>
      </w:r>
      <w:r>
        <w:rPr>
          <w:rFonts w:eastAsia="黑体"/>
          <w:color w:val="000000"/>
          <w:sz w:val="36"/>
        </w:rPr>
        <w:t>位</w:t>
      </w:r>
      <w:r>
        <w:rPr>
          <w:rFonts w:eastAsia="黑体"/>
          <w:color w:val="000000"/>
          <w:sz w:val="36"/>
        </w:rPr>
        <w:t xml:space="preserve">  </w:t>
      </w:r>
      <w:r>
        <w:rPr>
          <w:rFonts w:eastAsia="黑体"/>
          <w:color w:val="000000"/>
          <w:sz w:val="36"/>
        </w:rPr>
        <w:t>论</w:t>
      </w:r>
      <w:r>
        <w:rPr>
          <w:rFonts w:eastAsia="黑体"/>
          <w:color w:val="000000"/>
          <w:sz w:val="36"/>
        </w:rPr>
        <w:t xml:space="preserve">  </w:t>
      </w:r>
      <w:r>
        <w:rPr>
          <w:rFonts w:eastAsia="黑体"/>
          <w:color w:val="000000"/>
          <w:sz w:val="36"/>
        </w:rPr>
        <w:t>文</w:t>
      </w:r>
    </w:p>
    <w:p w14:paraId="7B97329B" w14:textId="77777777" w:rsidR="000008D9" w:rsidRDefault="000008D9">
      <w:pPr>
        <w:ind w:firstLine="480"/>
        <w:rPr>
          <w:color w:val="000000"/>
        </w:rPr>
      </w:pPr>
    </w:p>
    <w:p w14:paraId="727D6ED9" w14:textId="77777777" w:rsidR="000008D9" w:rsidRDefault="000008D9">
      <w:pPr>
        <w:ind w:firstLine="480"/>
        <w:rPr>
          <w:color w:val="000000"/>
        </w:rPr>
      </w:pPr>
    </w:p>
    <w:p w14:paraId="5112757D" w14:textId="77777777" w:rsidR="000008D9" w:rsidRDefault="000008D9">
      <w:pPr>
        <w:ind w:firstLine="480"/>
        <w:rPr>
          <w:color w:val="000000"/>
        </w:rPr>
      </w:pPr>
    </w:p>
    <w:p w14:paraId="4C322396" w14:textId="77777777" w:rsidR="000008D9" w:rsidRDefault="003E3BFD">
      <w:pPr>
        <w:spacing w:before="50" w:after="50"/>
        <w:jc w:val="center"/>
        <w:rPr>
          <w:b/>
          <w:sz w:val="64"/>
          <w:szCs w:val="64"/>
        </w:rPr>
      </w:pPr>
      <w:r w:rsidRPr="003E3BFD">
        <w:rPr>
          <w:rFonts w:ascii="黑体" w:eastAsia="黑体" w:hint="eastAsia"/>
          <w:sz w:val="48"/>
          <w:szCs w:val="48"/>
        </w:rPr>
        <w:t>基于Service</w:t>
      </w:r>
      <w:r w:rsidR="00103CCE">
        <w:rPr>
          <w:rFonts w:ascii="黑体" w:eastAsia="黑体"/>
          <w:sz w:val="48"/>
          <w:szCs w:val="48"/>
        </w:rPr>
        <w:t xml:space="preserve"> </w:t>
      </w:r>
      <w:r w:rsidRPr="003E3BFD">
        <w:rPr>
          <w:rFonts w:ascii="黑体" w:eastAsia="黑体" w:hint="eastAsia"/>
          <w:sz w:val="48"/>
          <w:szCs w:val="48"/>
        </w:rPr>
        <w:t>Worker离线阅读系统设计与实现</w:t>
      </w:r>
    </w:p>
    <w:p w14:paraId="3A8C0FE7" w14:textId="77777777" w:rsidR="000008D9" w:rsidRDefault="000008D9">
      <w:pPr>
        <w:ind w:firstLine="480"/>
        <w:jc w:val="center"/>
        <w:rPr>
          <w:color w:val="000000"/>
        </w:rPr>
      </w:pPr>
    </w:p>
    <w:p w14:paraId="2A4AE5AA" w14:textId="77777777" w:rsidR="000008D9" w:rsidRDefault="000008D9">
      <w:pPr>
        <w:ind w:firstLine="480"/>
        <w:rPr>
          <w:color w:val="000000"/>
        </w:rPr>
      </w:pPr>
    </w:p>
    <w:p w14:paraId="16596EF2" w14:textId="77777777" w:rsidR="000008D9" w:rsidRDefault="000008D9">
      <w:pPr>
        <w:ind w:firstLine="480"/>
        <w:rPr>
          <w:color w:val="000000"/>
        </w:rPr>
      </w:pPr>
    </w:p>
    <w:p w14:paraId="0001F8A2" w14:textId="77777777" w:rsidR="000008D9" w:rsidRDefault="000008D9">
      <w:pPr>
        <w:ind w:firstLine="480"/>
        <w:rPr>
          <w:color w:val="000000"/>
        </w:rPr>
      </w:pPr>
    </w:p>
    <w:p w14:paraId="66AC1399" w14:textId="77777777" w:rsidR="000008D9" w:rsidRDefault="000008D9">
      <w:pPr>
        <w:rPr>
          <w:color w:val="000000"/>
        </w:rPr>
      </w:pPr>
    </w:p>
    <w:p w14:paraId="7278CFFD" w14:textId="77777777" w:rsidR="000008D9" w:rsidRDefault="000008D9">
      <w:pPr>
        <w:spacing w:line="480" w:lineRule="auto"/>
        <w:ind w:left="22" w:hangingChars="9" w:hanging="22"/>
        <w:rPr>
          <w:color w:val="000000"/>
        </w:rPr>
      </w:pPr>
      <w:r>
        <w:rPr>
          <w:color w:val="000000"/>
        </w:rPr>
        <w:t>作者姓名</w:t>
      </w:r>
      <w:r>
        <w:rPr>
          <w:color w:val="000000"/>
        </w:rPr>
        <w:t xml:space="preserve">       </w:t>
      </w:r>
      <w:r w:rsidR="00054D3D">
        <w:rPr>
          <w:rFonts w:hint="eastAsia"/>
          <w:color w:val="000000"/>
        </w:rPr>
        <w:t>曾梦思</w:t>
      </w:r>
      <w:r w:rsidR="00054D3D">
        <w:rPr>
          <w:color w:val="000000"/>
        </w:rPr>
        <w:t xml:space="preserve">                 </w:t>
      </w:r>
      <w:r>
        <w:rPr>
          <w:color w:val="000000"/>
        </w:rPr>
        <w:t>申请学位级别</w:t>
      </w:r>
      <w:r>
        <w:rPr>
          <w:rFonts w:hint="eastAsia"/>
          <w:color w:val="000000"/>
        </w:rPr>
        <w:t xml:space="preserve">  </w:t>
      </w:r>
      <w:r>
        <w:rPr>
          <w:rFonts w:hint="eastAsia"/>
          <w:color w:val="000000"/>
        </w:rPr>
        <w:t>硕士学位</w:t>
      </w:r>
    </w:p>
    <w:p w14:paraId="1FD00AD5" w14:textId="77777777" w:rsidR="000008D9" w:rsidRDefault="000008D9">
      <w:pPr>
        <w:spacing w:line="480" w:lineRule="auto"/>
        <w:ind w:left="22" w:hangingChars="9" w:hanging="22"/>
        <w:rPr>
          <w:color w:val="000000"/>
        </w:rPr>
      </w:pPr>
      <w:r>
        <w:rPr>
          <w:color w:val="000000"/>
        </w:rPr>
        <w:t>指导教师姓名</w:t>
      </w:r>
      <w:r>
        <w:rPr>
          <w:color w:val="000000"/>
        </w:rPr>
        <w:t xml:space="preserve">  </w:t>
      </w:r>
      <w:r>
        <w:rPr>
          <w:rFonts w:hint="eastAsia"/>
          <w:color w:val="000000"/>
        </w:rPr>
        <w:t xml:space="preserve"> </w:t>
      </w:r>
      <w:r w:rsidR="00054D3D">
        <w:rPr>
          <w:rFonts w:hint="eastAsia"/>
          <w:color w:val="000000"/>
        </w:rPr>
        <w:t>胡春明</w:t>
      </w:r>
      <w:r>
        <w:rPr>
          <w:color w:val="000000"/>
        </w:rPr>
        <w:t xml:space="preserve">      </w:t>
      </w:r>
      <w:r>
        <w:rPr>
          <w:rFonts w:hint="eastAsia"/>
          <w:color w:val="000000"/>
        </w:rPr>
        <w:t xml:space="preserve">           </w:t>
      </w:r>
      <w:r>
        <w:rPr>
          <w:color w:val="000000"/>
        </w:rPr>
        <w:t>职</w:t>
      </w:r>
      <w:r>
        <w:rPr>
          <w:rFonts w:hint="eastAsia"/>
          <w:color w:val="000000"/>
        </w:rPr>
        <w:t xml:space="preserve">    </w:t>
      </w:r>
      <w:r>
        <w:rPr>
          <w:color w:val="000000"/>
        </w:rPr>
        <w:t>称</w:t>
      </w:r>
      <w:r>
        <w:rPr>
          <w:rFonts w:hint="eastAsia"/>
          <w:color w:val="000000"/>
        </w:rPr>
        <w:t xml:space="preserve">      </w:t>
      </w:r>
      <w:r>
        <w:rPr>
          <w:rFonts w:hint="eastAsia"/>
          <w:color w:val="000000"/>
        </w:rPr>
        <w:t>教授</w:t>
      </w:r>
    </w:p>
    <w:p w14:paraId="0B3C52D7" w14:textId="77777777" w:rsidR="000008D9" w:rsidRDefault="000008D9">
      <w:pPr>
        <w:spacing w:line="480" w:lineRule="auto"/>
        <w:ind w:left="22" w:hangingChars="9" w:hanging="22"/>
        <w:rPr>
          <w:color w:val="000000"/>
        </w:rPr>
      </w:pPr>
      <w:r>
        <w:rPr>
          <w:color w:val="000000"/>
        </w:rPr>
        <w:t>学科专业</w:t>
      </w:r>
      <w:r>
        <w:rPr>
          <w:color w:val="000000"/>
        </w:rPr>
        <w:t xml:space="preserve">      </w:t>
      </w:r>
      <w:r>
        <w:rPr>
          <w:rFonts w:hint="eastAsia"/>
          <w:color w:val="000000"/>
        </w:rPr>
        <w:t xml:space="preserve"> </w:t>
      </w:r>
      <w:r>
        <w:rPr>
          <w:rFonts w:hint="eastAsia"/>
          <w:color w:val="000000"/>
        </w:rPr>
        <w:t>计算机技术</w:t>
      </w:r>
      <w:r>
        <w:rPr>
          <w:color w:val="000000"/>
        </w:rPr>
        <w:t xml:space="preserve">     </w:t>
      </w:r>
      <w:r>
        <w:rPr>
          <w:rFonts w:hint="eastAsia"/>
          <w:color w:val="000000"/>
        </w:rPr>
        <w:t xml:space="preserve">        </w:t>
      </w:r>
      <w:r>
        <w:rPr>
          <w:color w:val="000000"/>
        </w:rPr>
        <w:t>研究方向</w:t>
      </w:r>
      <w:r>
        <w:rPr>
          <w:color w:val="000000"/>
        </w:rPr>
        <w:t xml:space="preserve">      </w:t>
      </w:r>
      <w:r w:rsidR="00054D3D">
        <w:rPr>
          <w:rFonts w:hint="eastAsia"/>
          <w:color w:val="000000"/>
        </w:rPr>
        <w:t>计算机</w:t>
      </w:r>
      <w:r>
        <w:rPr>
          <w:rFonts w:hint="eastAsia"/>
          <w:color w:val="000000"/>
        </w:rPr>
        <w:t>技术</w:t>
      </w:r>
      <w:r>
        <w:rPr>
          <w:color w:val="000000"/>
        </w:rPr>
        <w:t xml:space="preserve">                                                              </w:t>
      </w:r>
    </w:p>
    <w:p w14:paraId="2442C432" w14:textId="5A5810A0" w:rsidR="000008D9" w:rsidRDefault="000008D9">
      <w:pPr>
        <w:spacing w:line="480" w:lineRule="auto"/>
        <w:ind w:left="22" w:hangingChars="9" w:hanging="22"/>
        <w:rPr>
          <w:color w:val="000000"/>
        </w:rPr>
      </w:pPr>
      <w:r>
        <w:rPr>
          <w:color w:val="000000"/>
        </w:rPr>
        <w:t>学习时间自</w:t>
      </w:r>
      <w:r>
        <w:rPr>
          <w:color w:val="000000"/>
        </w:rPr>
        <w:t xml:space="preserve">  </w:t>
      </w:r>
      <w:r>
        <w:rPr>
          <w:rFonts w:hint="eastAsia"/>
          <w:color w:val="000000"/>
        </w:rPr>
        <w:t xml:space="preserve">   201</w:t>
      </w:r>
      <w:r w:rsidR="00054D3D">
        <w:rPr>
          <w:color w:val="000000"/>
        </w:rPr>
        <w:t>5</w:t>
      </w:r>
      <w:r>
        <w:rPr>
          <w:color w:val="000000"/>
        </w:rPr>
        <w:t>年</w:t>
      </w:r>
      <w:r>
        <w:rPr>
          <w:color w:val="000000"/>
        </w:rPr>
        <w:t>0</w:t>
      </w:r>
      <w:r>
        <w:rPr>
          <w:rFonts w:hint="eastAsia"/>
          <w:color w:val="000000"/>
        </w:rPr>
        <w:t>3</w:t>
      </w:r>
      <w:r>
        <w:rPr>
          <w:color w:val="000000"/>
        </w:rPr>
        <w:t>月</w:t>
      </w:r>
      <w:r>
        <w:rPr>
          <w:color w:val="000000"/>
        </w:rPr>
        <w:t>0</w:t>
      </w:r>
      <w:r>
        <w:rPr>
          <w:rFonts w:hint="eastAsia"/>
          <w:color w:val="000000"/>
        </w:rPr>
        <w:t>5</w:t>
      </w:r>
      <w:r>
        <w:rPr>
          <w:color w:val="000000"/>
        </w:rPr>
        <w:t>日</w:t>
      </w:r>
      <w:r>
        <w:rPr>
          <w:rFonts w:hint="eastAsia"/>
          <w:color w:val="000000"/>
        </w:rPr>
        <w:t xml:space="preserve">       </w:t>
      </w:r>
      <w:r>
        <w:rPr>
          <w:color w:val="000000"/>
        </w:rPr>
        <w:t>起至</w:t>
      </w:r>
      <w:r>
        <w:rPr>
          <w:color w:val="000000"/>
        </w:rPr>
        <w:t xml:space="preserve">  </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rFonts w:hint="eastAsia"/>
          <w:color w:val="000000"/>
        </w:rPr>
        <w:t>月</w:t>
      </w:r>
      <w:r w:rsidR="00706E09">
        <w:rPr>
          <w:rFonts w:hint="eastAsia"/>
          <w:color w:val="000000"/>
        </w:rPr>
        <w:t>18</w:t>
      </w:r>
      <w:r>
        <w:rPr>
          <w:color w:val="000000"/>
        </w:rPr>
        <w:t>日</w:t>
      </w:r>
      <w:proofErr w:type="gramStart"/>
      <w:r>
        <w:rPr>
          <w:color w:val="000000"/>
        </w:rPr>
        <w:t>止</w:t>
      </w:r>
      <w:proofErr w:type="gramEnd"/>
    </w:p>
    <w:p w14:paraId="306D6D95" w14:textId="5237E822" w:rsidR="000008D9" w:rsidRDefault="000008D9">
      <w:pPr>
        <w:spacing w:line="480" w:lineRule="auto"/>
        <w:ind w:left="22" w:hangingChars="9" w:hanging="22"/>
        <w:rPr>
          <w:color w:val="000000"/>
        </w:rPr>
      </w:pPr>
      <w:r>
        <w:rPr>
          <w:color w:val="000000"/>
        </w:rPr>
        <w:t>论文提交日期</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color w:val="000000"/>
        </w:rPr>
        <w:t>月</w:t>
      </w:r>
      <w:r w:rsidR="00706E09">
        <w:rPr>
          <w:rFonts w:hint="eastAsia"/>
          <w:color w:val="000000"/>
        </w:rPr>
        <w:t>18</w:t>
      </w:r>
      <w:r>
        <w:rPr>
          <w:color w:val="000000"/>
        </w:rPr>
        <w:t>日</w:t>
      </w:r>
      <w:r>
        <w:rPr>
          <w:rFonts w:hint="eastAsia"/>
          <w:color w:val="000000"/>
        </w:rPr>
        <w:t xml:space="preserve">       </w:t>
      </w:r>
      <w:r>
        <w:rPr>
          <w:color w:val="000000"/>
        </w:rPr>
        <w:t>论文答辩日期</w:t>
      </w:r>
      <w:r>
        <w:rPr>
          <w:rFonts w:hint="eastAsia"/>
          <w:color w:val="000000"/>
        </w:rPr>
        <w:t xml:space="preserve">  201</w:t>
      </w:r>
      <w:r w:rsidR="00054D3D">
        <w:rPr>
          <w:color w:val="000000"/>
        </w:rPr>
        <w:t>7</w:t>
      </w:r>
      <w:r>
        <w:rPr>
          <w:color w:val="000000"/>
        </w:rPr>
        <w:t>年</w:t>
      </w:r>
      <w:r>
        <w:rPr>
          <w:color w:val="000000"/>
        </w:rPr>
        <w:t>0</w:t>
      </w:r>
      <w:r w:rsidR="00706E09">
        <w:rPr>
          <w:rFonts w:hint="eastAsia"/>
          <w:color w:val="000000"/>
        </w:rPr>
        <w:t>9</w:t>
      </w:r>
      <w:r>
        <w:rPr>
          <w:color w:val="000000"/>
        </w:rPr>
        <w:t>月</w:t>
      </w:r>
      <w:r w:rsidR="00706E09">
        <w:rPr>
          <w:rFonts w:hint="eastAsia"/>
          <w:color w:val="000000"/>
        </w:rPr>
        <w:t>28</w:t>
      </w:r>
      <w:r>
        <w:rPr>
          <w:color w:val="000000"/>
        </w:rPr>
        <w:t>日</w:t>
      </w:r>
    </w:p>
    <w:p w14:paraId="7111C88A" w14:textId="77777777" w:rsidR="000008D9" w:rsidRDefault="000008D9">
      <w:pPr>
        <w:tabs>
          <w:tab w:val="left" w:pos="3240"/>
        </w:tabs>
        <w:rPr>
          <w:rFonts w:ascii="黑体" w:eastAsia="黑体"/>
        </w:rPr>
        <w:sectPr w:rsidR="000008D9">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134" w:bottom="1418" w:left="1701" w:header="851" w:footer="851" w:gutter="0"/>
          <w:cols w:space="425"/>
          <w:titlePg/>
          <w:docGrid w:type="linesAndChars" w:linePitch="326"/>
        </w:sectPr>
      </w:pPr>
      <w:r>
        <w:rPr>
          <w:color w:val="000000"/>
        </w:rPr>
        <w:t>学位授予单位</w:t>
      </w:r>
      <w:r>
        <w:rPr>
          <w:color w:val="000000"/>
        </w:rPr>
        <w:t xml:space="preserve"> </w:t>
      </w:r>
      <w:r>
        <w:rPr>
          <w:rFonts w:hint="eastAsia"/>
          <w:color w:val="000000"/>
        </w:rPr>
        <w:t xml:space="preserve">  </w:t>
      </w:r>
      <w:r>
        <w:rPr>
          <w:rFonts w:hint="eastAsia"/>
          <w:color w:val="000000"/>
        </w:rPr>
        <w:t>北京航空航天大学</w:t>
      </w:r>
      <w:r>
        <w:rPr>
          <w:rFonts w:hint="eastAsia"/>
          <w:color w:val="000000"/>
        </w:rPr>
        <w:t xml:space="preserve">       </w:t>
      </w:r>
      <w:r>
        <w:rPr>
          <w:color w:val="000000"/>
        </w:rPr>
        <w:t>学位授予日期</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5247470D" w14:textId="77777777" w:rsidR="000008D9" w:rsidRDefault="000008D9">
      <w:pPr>
        <w:spacing w:before="50" w:after="50"/>
        <w:ind w:firstLine="640"/>
        <w:jc w:val="center"/>
        <w:rPr>
          <w:rFonts w:eastAsia="黑体"/>
          <w:color w:val="000000"/>
          <w:sz w:val="32"/>
        </w:rPr>
      </w:pPr>
    </w:p>
    <w:p w14:paraId="137D8D60" w14:textId="77777777" w:rsidR="000008D9" w:rsidRDefault="000008D9">
      <w:pPr>
        <w:spacing w:before="50" w:after="50"/>
        <w:ind w:firstLine="640"/>
        <w:jc w:val="center"/>
        <w:rPr>
          <w:rFonts w:eastAsia="黑体"/>
          <w:color w:val="000000"/>
          <w:sz w:val="32"/>
        </w:rPr>
      </w:pPr>
      <w:r>
        <w:rPr>
          <w:rFonts w:eastAsia="黑体"/>
          <w:color w:val="000000"/>
          <w:sz w:val="32"/>
        </w:rPr>
        <w:t>关于学位论文的独创性声明</w:t>
      </w:r>
    </w:p>
    <w:p w14:paraId="52A55292" w14:textId="77777777" w:rsidR="000008D9" w:rsidRDefault="000008D9">
      <w:pPr>
        <w:spacing w:before="50" w:after="50"/>
        <w:ind w:firstLine="480"/>
        <w:jc w:val="center"/>
        <w:rPr>
          <w:rFonts w:eastAsia="黑体"/>
          <w:color w:val="000000"/>
        </w:rPr>
      </w:pPr>
    </w:p>
    <w:p w14:paraId="2B5D9BCF" w14:textId="77777777" w:rsidR="000008D9" w:rsidRDefault="000008D9">
      <w:pPr>
        <w:spacing w:before="50" w:after="50"/>
        <w:ind w:firstLine="480"/>
        <w:rPr>
          <w:color w:val="000000"/>
        </w:rPr>
      </w:pPr>
      <w:r>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w:t>
      </w:r>
      <w:r>
        <w:rPr>
          <w:rFonts w:hint="eastAsia"/>
          <w:color w:val="000000"/>
        </w:rPr>
        <w:t>学历</w:t>
      </w:r>
      <w:r>
        <w:rPr>
          <w:color w:val="000000"/>
        </w:rPr>
        <w:t>证书而使用过的材料。</w:t>
      </w:r>
      <w:r>
        <w:rPr>
          <w:rFonts w:hint="eastAsia"/>
          <w:color w:val="000000"/>
        </w:rPr>
        <w:t>与我一同工作的同志对研究所做的任何贡献均已在论文中</w:t>
      </w:r>
      <w:proofErr w:type="gramStart"/>
      <w:r>
        <w:rPr>
          <w:rFonts w:hint="eastAsia"/>
          <w:color w:val="000000"/>
        </w:rPr>
        <w:t>作出</w:t>
      </w:r>
      <w:proofErr w:type="gramEnd"/>
      <w:r>
        <w:rPr>
          <w:rFonts w:hint="eastAsia"/>
          <w:color w:val="000000"/>
        </w:rPr>
        <w:t>了明确的说明。</w:t>
      </w:r>
      <w:r>
        <w:rPr>
          <w:color w:val="000000"/>
        </w:rPr>
        <w:t xml:space="preserve">     </w:t>
      </w:r>
    </w:p>
    <w:p w14:paraId="412F15D6" w14:textId="77777777" w:rsidR="000008D9" w:rsidRDefault="000008D9">
      <w:pPr>
        <w:spacing w:before="50" w:after="50"/>
        <w:ind w:firstLine="480"/>
        <w:rPr>
          <w:color w:val="000000"/>
        </w:rPr>
      </w:pPr>
      <w:r>
        <w:rPr>
          <w:color w:val="000000"/>
        </w:rPr>
        <w:t>若有不实之处，本人愿意承担相关法律责任。</w:t>
      </w:r>
    </w:p>
    <w:p w14:paraId="46659114" w14:textId="77777777" w:rsidR="000008D9" w:rsidRDefault="000008D9">
      <w:pPr>
        <w:spacing w:before="50" w:after="50"/>
        <w:ind w:firstLine="480"/>
        <w:rPr>
          <w:color w:val="000000"/>
        </w:rPr>
      </w:pPr>
    </w:p>
    <w:p w14:paraId="417B7A0B" w14:textId="77777777" w:rsidR="000008D9" w:rsidRDefault="000008D9">
      <w:pPr>
        <w:spacing w:before="50" w:after="50"/>
        <w:ind w:firstLine="480"/>
        <w:rPr>
          <w:color w:val="000000"/>
        </w:rPr>
      </w:pPr>
      <w:r>
        <w:rPr>
          <w:color w:val="000000"/>
        </w:rPr>
        <w:t>学位论文作者签名：</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3905C04D" w14:textId="77777777" w:rsidR="000008D9" w:rsidRDefault="000008D9">
      <w:pPr>
        <w:pStyle w:val="af3"/>
        <w:spacing w:before="50" w:beforeAutospacing="0" w:after="50" w:afterAutospacing="0" w:line="360" w:lineRule="auto"/>
        <w:ind w:firstLine="480"/>
        <w:rPr>
          <w:rFonts w:ascii="Times New Roman" w:hAnsi="Times New Roman"/>
          <w:color w:val="000000"/>
        </w:rPr>
      </w:pPr>
    </w:p>
    <w:p w14:paraId="2CAF2EAE" w14:textId="77777777" w:rsidR="000008D9" w:rsidRDefault="000008D9">
      <w:pPr>
        <w:spacing w:before="50" w:after="50"/>
        <w:ind w:firstLine="640"/>
        <w:jc w:val="center"/>
        <w:rPr>
          <w:rFonts w:eastAsia="黑体"/>
          <w:color w:val="000000"/>
          <w:sz w:val="32"/>
        </w:rPr>
      </w:pPr>
    </w:p>
    <w:p w14:paraId="579E817B" w14:textId="77777777" w:rsidR="000008D9" w:rsidRDefault="000008D9">
      <w:pPr>
        <w:spacing w:before="50" w:after="50"/>
        <w:ind w:firstLine="640"/>
        <w:jc w:val="center"/>
        <w:rPr>
          <w:rFonts w:eastAsia="黑体"/>
          <w:color w:val="000000"/>
          <w:sz w:val="32"/>
        </w:rPr>
      </w:pPr>
      <w:r>
        <w:rPr>
          <w:rFonts w:eastAsia="黑体"/>
          <w:color w:val="000000"/>
          <w:sz w:val="32"/>
        </w:rPr>
        <w:t>学位论文使用授权</w:t>
      </w:r>
      <w:r>
        <w:rPr>
          <w:rFonts w:eastAsia="黑体" w:hint="eastAsia"/>
          <w:color w:val="000000"/>
          <w:sz w:val="32"/>
        </w:rPr>
        <w:t>书</w:t>
      </w:r>
    </w:p>
    <w:p w14:paraId="76DA3554" w14:textId="77777777" w:rsidR="000008D9" w:rsidRDefault="000008D9">
      <w:pPr>
        <w:pStyle w:val="23"/>
        <w:spacing w:before="50" w:after="50" w:line="360" w:lineRule="auto"/>
        <w:ind w:left="480" w:firstLine="480"/>
        <w:rPr>
          <w:color w:val="000000"/>
        </w:rPr>
      </w:pPr>
      <w:r>
        <w:rPr>
          <w:color w:val="000000"/>
        </w:rPr>
        <w:t>本人完全同意北京航空航天大学有权使用本学位论文</w:t>
      </w:r>
      <w:r>
        <w:rPr>
          <w:rFonts w:hint="eastAsia"/>
          <w:color w:val="000000"/>
        </w:rPr>
        <w:t>（</w:t>
      </w:r>
      <w:r>
        <w:rPr>
          <w:color w:val="000000"/>
        </w:rPr>
        <w:t>包括但不限于</w:t>
      </w:r>
      <w:r>
        <w:rPr>
          <w:rFonts w:hint="eastAsia"/>
          <w:color w:val="000000"/>
        </w:rPr>
        <w:t>其印刷版和电子版）</w:t>
      </w:r>
      <w:r>
        <w:rPr>
          <w:color w:val="000000"/>
        </w:rPr>
        <w:t>，使用方式包括但不限于</w:t>
      </w:r>
      <w:r>
        <w:rPr>
          <w:rFonts w:hint="eastAsia"/>
          <w:color w:val="000000"/>
        </w:rPr>
        <w:t>：</w:t>
      </w:r>
      <w:r>
        <w:rPr>
          <w:color w:val="000000"/>
        </w:rPr>
        <w:t>保留学位论文</w:t>
      </w:r>
      <w:r>
        <w:rPr>
          <w:rFonts w:hint="eastAsia"/>
          <w:color w:val="000000"/>
        </w:rPr>
        <w:t>，按规定</w:t>
      </w:r>
      <w:r>
        <w:rPr>
          <w:color w:val="000000"/>
        </w:rPr>
        <w:t>向国家有关部门（机构）送交学位论文，</w:t>
      </w:r>
      <w:r>
        <w:rPr>
          <w:rFonts w:hint="eastAsia"/>
          <w:color w:val="000000"/>
        </w:rPr>
        <w:t>以学术交流为目的赠送和交换</w:t>
      </w:r>
      <w:r>
        <w:rPr>
          <w:color w:val="000000"/>
        </w:rPr>
        <w:t>学位论文</w:t>
      </w:r>
      <w:r>
        <w:rPr>
          <w:rFonts w:hint="eastAsia"/>
          <w:color w:val="000000"/>
        </w:rPr>
        <w:t>，允许</w:t>
      </w:r>
      <w:r>
        <w:rPr>
          <w:color w:val="000000"/>
        </w:rPr>
        <w:t>学位论文被查阅</w:t>
      </w:r>
      <w:r>
        <w:rPr>
          <w:rFonts w:hint="eastAsia"/>
          <w:color w:val="000000"/>
        </w:rPr>
        <w:t>、</w:t>
      </w:r>
      <w:r>
        <w:rPr>
          <w:color w:val="000000"/>
        </w:rPr>
        <w:t>借阅</w:t>
      </w:r>
      <w:r>
        <w:rPr>
          <w:rFonts w:hint="eastAsia"/>
          <w:color w:val="000000"/>
        </w:rPr>
        <w:t>和复印</w:t>
      </w:r>
      <w:r>
        <w:rPr>
          <w:color w:val="000000"/>
        </w:rPr>
        <w:t>，将学位论文的全部或部分内容编入有关数据库进行检索，采用影印、缩印或</w:t>
      </w:r>
      <w:r>
        <w:rPr>
          <w:rFonts w:hint="eastAsia"/>
          <w:color w:val="000000"/>
        </w:rPr>
        <w:t>其他</w:t>
      </w:r>
      <w:r>
        <w:rPr>
          <w:color w:val="000000"/>
        </w:rPr>
        <w:t>复制手段保存学位论文。</w:t>
      </w:r>
    </w:p>
    <w:p w14:paraId="2C3CDC11" w14:textId="77777777" w:rsidR="000008D9" w:rsidRDefault="000008D9">
      <w:pPr>
        <w:pStyle w:val="23"/>
        <w:spacing w:before="50" w:after="50" w:line="360" w:lineRule="auto"/>
        <w:ind w:left="480" w:firstLine="480"/>
        <w:rPr>
          <w:color w:val="000000"/>
        </w:rPr>
      </w:pPr>
      <w:r>
        <w:rPr>
          <w:color w:val="000000"/>
        </w:rPr>
        <w:t>保密学位论文在解密后的使用授权同上。</w:t>
      </w:r>
    </w:p>
    <w:p w14:paraId="35D33817" w14:textId="77777777" w:rsidR="000008D9" w:rsidRDefault="000008D9">
      <w:pPr>
        <w:spacing w:before="50" w:after="50"/>
        <w:ind w:firstLine="480"/>
        <w:rPr>
          <w:color w:val="000000"/>
        </w:rPr>
      </w:pPr>
    </w:p>
    <w:p w14:paraId="031BA1E0" w14:textId="77777777" w:rsidR="000008D9" w:rsidRDefault="000008D9">
      <w:pPr>
        <w:spacing w:before="50" w:after="50"/>
        <w:ind w:firstLine="480"/>
        <w:rPr>
          <w:color w:val="000000"/>
        </w:rPr>
      </w:pPr>
      <w:r>
        <w:rPr>
          <w:color w:val="000000"/>
        </w:rPr>
        <w:t>学位论文作者签名：</w:t>
      </w:r>
      <w:r>
        <w:rPr>
          <w:color w:val="000000"/>
          <w:u w:val="single"/>
        </w:rPr>
        <w:t xml:space="preserve">            </w:t>
      </w:r>
      <w:r>
        <w:rPr>
          <w:rFonts w:hint="eastAsia"/>
          <w:color w:val="000000"/>
          <w:u w:val="single"/>
        </w:rPr>
        <w:t xml:space="preserve"> </w:t>
      </w:r>
      <w:r>
        <w:rPr>
          <w:color w:val="000000"/>
          <w:u w:val="single"/>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61DC7D8" w14:textId="77777777" w:rsidR="000008D9" w:rsidRDefault="000008D9">
      <w:pPr>
        <w:spacing w:before="50" w:after="50"/>
        <w:ind w:firstLine="480"/>
        <w:rPr>
          <w:color w:val="000000"/>
        </w:rPr>
      </w:pPr>
      <w:r>
        <w:rPr>
          <w:color w:val="000000"/>
        </w:rPr>
        <w:t>指导教师签名：</w:t>
      </w:r>
      <w:r>
        <w:rPr>
          <w:color w:val="000000"/>
          <w:u w:val="single"/>
        </w:rPr>
        <w:t xml:space="preserve">                   </w:t>
      </w:r>
      <w:r>
        <w:rPr>
          <w:color w:val="000000"/>
        </w:rPr>
        <w:t xml:space="preserve">      </w:t>
      </w:r>
      <w:r>
        <w:rPr>
          <w:rFonts w:hint="eastAsia"/>
          <w:color w:val="000000"/>
        </w:rPr>
        <w:t xml:space="preserve"> </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F888F86" w14:textId="77777777" w:rsidR="000008D9" w:rsidRDefault="000008D9">
      <w:pPr>
        <w:pStyle w:val="5"/>
        <w:spacing w:before="50" w:after="50"/>
        <w:ind w:firstLine="640"/>
        <w:rPr>
          <w:color w:val="000000"/>
          <w:sz w:val="32"/>
        </w:rPr>
        <w:sectPr w:rsidR="000008D9">
          <w:headerReference w:type="even" r:id="rId15"/>
          <w:headerReference w:type="default" r:id="rId16"/>
          <w:footerReference w:type="even" r:id="rId17"/>
          <w:footerReference w:type="default" r:id="rId18"/>
          <w:pgSz w:w="11906" w:h="16838" w:code="9"/>
          <w:pgMar w:top="1418" w:right="1134" w:bottom="1418" w:left="1701" w:header="851" w:footer="851" w:gutter="0"/>
          <w:pgNumType w:fmt="lowerRoman"/>
          <w:cols w:space="425"/>
          <w:docGrid w:type="linesAndChars" w:linePitch="312"/>
        </w:sectPr>
      </w:pPr>
    </w:p>
    <w:p w14:paraId="44F6E14B" w14:textId="77777777" w:rsidR="000008D9" w:rsidRDefault="000008D9">
      <w:pPr>
        <w:pStyle w:val="5"/>
        <w:spacing w:before="50" w:after="50"/>
        <w:ind w:firstLine="640"/>
        <w:rPr>
          <w:color w:val="000000"/>
          <w:sz w:val="32"/>
        </w:rPr>
      </w:pPr>
      <w:r>
        <w:rPr>
          <w:color w:val="000000"/>
          <w:sz w:val="32"/>
        </w:rPr>
        <w:lastRenderedPageBreak/>
        <w:t>摘</w:t>
      </w:r>
      <w:r>
        <w:rPr>
          <w:color w:val="000000"/>
          <w:sz w:val="32"/>
        </w:rPr>
        <w:t xml:space="preserve">    </w:t>
      </w:r>
      <w:r>
        <w:rPr>
          <w:color w:val="000000"/>
          <w:sz w:val="32"/>
        </w:rPr>
        <w:t>要</w:t>
      </w:r>
    </w:p>
    <w:p w14:paraId="4E2DDD60" w14:textId="77777777" w:rsidR="00E159C9" w:rsidRPr="00706E09" w:rsidRDefault="00E159C9">
      <w:pPr>
        <w:pStyle w:val="a0"/>
        <w:spacing w:line="360" w:lineRule="auto"/>
        <w:ind w:firstLine="480"/>
        <w:rPr>
          <w:rFonts w:hAnsi="宋体"/>
        </w:rPr>
      </w:pPr>
      <w:r w:rsidRPr="00706E09">
        <w:rPr>
          <w:rFonts w:hAnsi="宋体" w:hint="eastAsia"/>
        </w:rPr>
        <w:t>伴随着信息化和网络的发展，阅读成为了人们网络生活中不可或缺的一部分。一方面，随着电子阅读的迅速发展，读者对阅读体验要求越来越高。另一方面由于网络技术的发展，</w:t>
      </w:r>
      <w:r w:rsidRPr="00706E09">
        <w:rPr>
          <w:rFonts w:hAnsi="宋体"/>
        </w:rPr>
        <w:t>HTML</w:t>
      </w:r>
      <w:r w:rsidRPr="00706E09">
        <w:rPr>
          <w:rFonts w:hAnsi="宋体" w:hint="eastAsia"/>
        </w:rPr>
        <w:t>5的出现，</w:t>
      </w:r>
      <w:r w:rsidR="00D17643" w:rsidRPr="00706E09">
        <w:rPr>
          <w:rFonts w:hAnsi="宋体"/>
        </w:rPr>
        <w:t>WEB</w:t>
      </w:r>
      <w:r w:rsidR="00D17643" w:rsidRPr="00706E09">
        <w:rPr>
          <w:rFonts w:hAnsi="宋体" w:hint="eastAsia"/>
        </w:rPr>
        <w:t xml:space="preserve"> 应用功能不断丰富和强化，在浏览器中实现原生应用般的体验已不再是纸上谈兵。</w:t>
      </w:r>
      <w:r w:rsidR="007A480C" w:rsidRPr="00706E09">
        <w:rPr>
          <w:rFonts w:hAnsi="宋体" w:cs="宋体" w:hint="eastAsia"/>
          <w:lang w:val="zh-TW" w:eastAsia="zh-TW"/>
        </w:rPr>
        <w:t>如何在没有网络，或者网络信号较差的情况下，让读者感觉阅读过程仍然很流畅，如何提高读者的阅读体验，抓住读者群体，这对移动互联网、移动媒体而言是一个巨大的挑战，是推动数字出版物上升到更高的层次的关键，更是一个亟待解决的问题。</w:t>
      </w:r>
    </w:p>
    <w:p w14:paraId="509291A0" w14:textId="2828548D" w:rsidR="000008D9" w:rsidRPr="00706E09" w:rsidRDefault="00691222" w:rsidP="00A63915">
      <w:pPr>
        <w:pStyle w:val="a0"/>
        <w:spacing w:line="360" w:lineRule="auto"/>
        <w:ind w:firstLineChars="200" w:firstLine="480"/>
        <w:rPr>
          <w:rFonts w:hAnsi="宋体"/>
        </w:rPr>
      </w:pPr>
      <w:r>
        <w:rPr>
          <w:rFonts w:hAnsi="宋体" w:hint="eastAsia"/>
        </w:rPr>
        <w:t>本文主要</w:t>
      </w:r>
      <w:r w:rsidR="00D632AF" w:rsidRPr="00706E09">
        <w:rPr>
          <w:rFonts w:hAnsi="宋体" w:hint="eastAsia"/>
        </w:rPr>
        <w:t>通过对JavaScript的深入研究，利用Web Worker的优势，运用Service Worker技术，</w:t>
      </w:r>
      <w:r w:rsidR="00D17643" w:rsidRPr="00706E09">
        <w:rPr>
          <w:rFonts w:hAnsi="宋体" w:hint="eastAsia"/>
        </w:rPr>
        <w:t>在浏览器实现中间层，模拟服务器端操作，</w:t>
      </w:r>
      <w:r w:rsidR="00A63915" w:rsidRPr="00706E09">
        <w:rPr>
          <w:rFonts w:hAnsi="宋体" w:hint="eastAsia"/>
        </w:rPr>
        <w:t>拦截用户请求。</w:t>
      </w:r>
      <w:r w:rsidR="00D17643" w:rsidRPr="00706E09">
        <w:rPr>
          <w:rFonts w:hAnsi="宋体" w:hint="eastAsia"/>
        </w:rPr>
        <w:t>实现了在浏览器中离线阅读</w:t>
      </w:r>
      <w:r w:rsidR="00D632AF" w:rsidRPr="00706E09">
        <w:rPr>
          <w:rFonts w:hAnsi="宋体" w:hint="eastAsia"/>
        </w:rPr>
        <w:t>，</w:t>
      </w:r>
      <w:r w:rsidR="00D17643" w:rsidRPr="00706E09">
        <w:rPr>
          <w:rFonts w:hAnsi="宋体" w:hint="eastAsia"/>
        </w:rPr>
        <w:t>增强了用户的阅读体验，</w:t>
      </w:r>
      <w:r w:rsidR="00D632AF" w:rsidRPr="00706E09">
        <w:rPr>
          <w:rFonts w:hAnsi="宋体" w:hint="eastAsia"/>
        </w:rPr>
        <w:t>解决了目前，Web离线应用体验差的实际问题。</w:t>
      </w:r>
      <w:r w:rsidR="002F646F" w:rsidRPr="00706E09">
        <w:rPr>
          <w:rFonts w:hAnsi="宋体" w:hint="eastAsia"/>
        </w:rPr>
        <w:t>主要工作</w:t>
      </w:r>
      <w:r w:rsidR="000008D9" w:rsidRPr="00706E09">
        <w:rPr>
          <w:rFonts w:hAnsi="宋体" w:hint="eastAsia"/>
        </w:rPr>
        <w:t>如下：</w:t>
      </w:r>
    </w:p>
    <w:p w14:paraId="21E99A97" w14:textId="77777777" w:rsidR="00A63915" w:rsidRPr="00706E09" w:rsidRDefault="00A63915" w:rsidP="00A63915">
      <w:pPr>
        <w:pStyle w:val="a0"/>
        <w:numPr>
          <w:ilvl w:val="0"/>
          <w:numId w:val="12"/>
        </w:numPr>
        <w:spacing w:line="360" w:lineRule="auto"/>
        <w:rPr>
          <w:rFonts w:hAnsi="宋体"/>
        </w:rPr>
      </w:pPr>
      <w:r w:rsidRPr="00706E09">
        <w:rPr>
          <w:rFonts w:hAnsi="宋体" w:hint="eastAsia"/>
        </w:rPr>
        <w:t>介绍和了选题的背景与意义，分析了国内</w:t>
      </w:r>
      <w:proofErr w:type="gramStart"/>
      <w:r w:rsidRPr="00706E09">
        <w:rPr>
          <w:rFonts w:hAnsi="宋体" w:hint="eastAsia"/>
        </w:rPr>
        <w:t>个</w:t>
      </w:r>
      <w:proofErr w:type="gramEnd"/>
      <w:r w:rsidRPr="00706E09">
        <w:rPr>
          <w:rFonts w:hAnsi="宋体" w:hint="eastAsia"/>
        </w:rPr>
        <w:t>研究现状及发展动态。</w:t>
      </w:r>
    </w:p>
    <w:p w14:paraId="19DC692D" w14:textId="77777777" w:rsidR="000008D9" w:rsidRPr="00706E09" w:rsidRDefault="00D17643" w:rsidP="00A63915">
      <w:pPr>
        <w:pStyle w:val="a0"/>
        <w:numPr>
          <w:ilvl w:val="0"/>
          <w:numId w:val="12"/>
        </w:numPr>
        <w:spacing w:line="360" w:lineRule="auto"/>
        <w:rPr>
          <w:rFonts w:hAnsi="宋体"/>
        </w:rPr>
      </w:pPr>
      <w:r w:rsidRPr="00706E09">
        <w:rPr>
          <w:rFonts w:hAnsi="宋体" w:hint="eastAsia"/>
        </w:rPr>
        <w:t>对</w:t>
      </w:r>
      <w:r w:rsidR="00C7511F" w:rsidRPr="00706E09">
        <w:rPr>
          <w:rFonts w:hAnsi="宋体" w:hint="eastAsia"/>
        </w:rPr>
        <w:t>电子</w:t>
      </w:r>
      <w:r w:rsidRPr="00706E09">
        <w:rPr>
          <w:rFonts w:hAnsi="宋体" w:hint="eastAsia"/>
        </w:rPr>
        <w:t>出版</w:t>
      </w:r>
      <w:r w:rsidR="00C7511F" w:rsidRPr="00706E09">
        <w:rPr>
          <w:rFonts w:hAnsi="宋体" w:hint="eastAsia"/>
        </w:rPr>
        <w:t>技术进行了概述，对离线</w:t>
      </w:r>
      <w:r w:rsidR="00C7511F" w:rsidRPr="00706E09">
        <w:rPr>
          <w:rFonts w:hAnsi="宋体"/>
        </w:rPr>
        <w:t>Web</w:t>
      </w:r>
      <w:r w:rsidR="00C7511F" w:rsidRPr="00706E09">
        <w:rPr>
          <w:rFonts w:hAnsi="宋体" w:hint="eastAsia"/>
        </w:rPr>
        <w:t>开发技术进行了分析</w:t>
      </w:r>
      <w:r w:rsidR="000008D9" w:rsidRPr="00706E09">
        <w:rPr>
          <w:rFonts w:hAnsi="宋体" w:hint="eastAsia"/>
        </w:rPr>
        <w:t>。</w:t>
      </w:r>
    </w:p>
    <w:p w14:paraId="37BBA06A" w14:textId="7A2435BD" w:rsidR="000008D9" w:rsidRPr="00706E09" w:rsidRDefault="00927CC9">
      <w:pPr>
        <w:pStyle w:val="a0"/>
        <w:spacing w:line="360" w:lineRule="auto"/>
        <w:ind w:firstLine="480"/>
        <w:rPr>
          <w:rFonts w:hAnsi="宋体"/>
        </w:rPr>
      </w:pPr>
      <w:r w:rsidRPr="00706E09">
        <w:rPr>
          <w:rFonts w:hAnsi="宋体" w:hint="eastAsia"/>
        </w:rPr>
        <w:t>(3</w:t>
      </w:r>
      <w:r w:rsidR="000008D9" w:rsidRPr="00706E09">
        <w:rPr>
          <w:rFonts w:hAnsi="宋体" w:hint="eastAsia"/>
        </w:rPr>
        <w:t xml:space="preserve">) </w:t>
      </w:r>
      <w:r w:rsidR="00C7511F" w:rsidRPr="00706E09">
        <w:rPr>
          <w:rFonts w:hAnsi="宋体" w:hint="eastAsia"/>
        </w:rPr>
        <w:t>对Service Worker离线开发技术进行了</w:t>
      </w:r>
      <w:r w:rsidR="00FE0513" w:rsidRPr="00706E09">
        <w:rPr>
          <w:rFonts w:hAnsi="宋体" w:hint="eastAsia"/>
        </w:rPr>
        <w:t>深入的研究</w:t>
      </w:r>
      <w:r w:rsidR="000008D9" w:rsidRPr="00706E09">
        <w:rPr>
          <w:rFonts w:hAnsi="宋体" w:hint="eastAsia"/>
        </w:rPr>
        <w:t>。</w:t>
      </w:r>
      <w:r w:rsidR="00A63915" w:rsidRPr="00706E09">
        <w:rPr>
          <w:rFonts w:hAnsi="宋体" w:hint="eastAsia"/>
        </w:rPr>
        <w:t>运用Service Worker，结合本地缓存技术，完成离线</w:t>
      </w:r>
      <w:r w:rsidR="00691222">
        <w:rPr>
          <w:rFonts w:hAnsi="宋体" w:hint="eastAsia"/>
        </w:rPr>
        <w:t>应用</w:t>
      </w:r>
      <w:r w:rsidR="00A63915" w:rsidRPr="00706E09">
        <w:rPr>
          <w:rFonts w:hAnsi="宋体" w:hint="eastAsia"/>
        </w:rPr>
        <w:t>框架搭建，包括对离线数据的读写</w:t>
      </w:r>
      <w:r w:rsidR="00691222">
        <w:rPr>
          <w:rFonts w:hAnsi="宋体" w:hint="eastAsia"/>
        </w:rPr>
        <w:t>和</w:t>
      </w:r>
      <w:r w:rsidR="00691222">
        <w:rPr>
          <w:rFonts w:hAnsi="宋体"/>
        </w:rPr>
        <w:t>同步</w:t>
      </w:r>
      <w:r w:rsidR="00A63915" w:rsidRPr="00706E09">
        <w:rPr>
          <w:rFonts w:hAnsi="宋体" w:hint="eastAsia"/>
        </w:rPr>
        <w:t>操作。</w:t>
      </w:r>
    </w:p>
    <w:p w14:paraId="3405DDC6" w14:textId="77777777" w:rsidR="000008D9" w:rsidRPr="00706E09" w:rsidRDefault="00927CC9">
      <w:pPr>
        <w:pStyle w:val="a0"/>
        <w:spacing w:line="360" w:lineRule="auto"/>
        <w:ind w:firstLine="480"/>
        <w:rPr>
          <w:rFonts w:hAnsi="宋体"/>
        </w:rPr>
      </w:pPr>
      <w:r w:rsidRPr="00706E09">
        <w:rPr>
          <w:rFonts w:hAnsi="宋体" w:hint="eastAsia"/>
        </w:rPr>
        <w:t>(4</w:t>
      </w:r>
      <w:r w:rsidR="000008D9" w:rsidRPr="00706E09">
        <w:rPr>
          <w:rFonts w:hAnsi="宋体" w:hint="eastAsia"/>
        </w:rPr>
        <w:t xml:space="preserve">) </w:t>
      </w:r>
      <w:r w:rsidR="00FE0513" w:rsidRPr="00706E09">
        <w:rPr>
          <w:rFonts w:hAnsi="宋体" w:hint="eastAsia"/>
        </w:rPr>
        <w:t>对离线阅读系统的设计实现进行了详细的描述，</w:t>
      </w:r>
      <w:r w:rsidR="00180771" w:rsidRPr="00706E09">
        <w:rPr>
          <w:rFonts w:hAnsi="宋体" w:hint="eastAsia"/>
        </w:rPr>
        <w:t>包括</w:t>
      </w:r>
      <w:r w:rsidR="00FE0513" w:rsidRPr="00706E09">
        <w:rPr>
          <w:rFonts w:hAnsi="宋体" w:hint="eastAsia"/>
        </w:rPr>
        <w:t>系统的需求分析、概要设计、详细设计、编码实现、系统测试</w:t>
      </w:r>
      <w:r w:rsidR="000008D9" w:rsidRPr="00706E09">
        <w:rPr>
          <w:rFonts w:hAnsi="宋体" w:hint="eastAsia"/>
        </w:rPr>
        <w:t>。</w:t>
      </w:r>
    </w:p>
    <w:p w14:paraId="6019B18C" w14:textId="77777777" w:rsidR="000008D9" w:rsidRPr="00706E09" w:rsidRDefault="000008D9">
      <w:pPr>
        <w:spacing w:before="50" w:after="50"/>
        <w:ind w:firstLine="480"/>
        <w:rPr>
          <w:rFonts w:ascii="宋体" w:hAnsi="宋体"/>
          <w:color w:val="000000"/>
        </w:rPr>
      </w:pPr>
      <w:r w:rsidRPr="00706E09">
        <w:rPr>
          <w:rFonts w:ascii="宋体" w:hAnsi="宋体"/>
          <w:bCs/>
          <w:color w:val="000000"/>
        </w:rPr>
        <w:t>关键词：</w:t>
      </w:r>
      <w:r w:rsidR="00927CC9" w:rsidRPr="00706E09">
        <w:rPr>
          <w:rFonts w:ascii="宋体" w:hAnsi="宋体"/>
          <w:color w:val="000000"/>
        </w:rPr>
        <w:t>Web</w:t>
      </w:r>
      <w:r w:rsidR="00103CCE" w:rsidRPr="00706E09">
        <w:rPr>
          <w:rFonts w:ascii="宋体" w:hAnsi="宋体" w:hint="eastAsia"/>
          <w:color w:val="000000"/>
        </w:rPr>
        <w:t>应用</w:t>
      </w:r>
      <w:r w:rsidRPr="00706E09">
        <w:rPr>
          <w:rFonts w:ascii="宋体" w:hAnsi="宋体" w:hint="eastAsia"/>
          <w:color w:val="000000"/>
        </w:rPr>
        <w:t>，</w:t>
      </w:r>
      <w:r w:rsidR="00180771" w:rsidRPr="00706E09">
        <w:rPr>
          <w:rFonts w:ascii="宋体" w:hAnsi="宋体" w:hint="eastAsia"/>
        </w:rPr>
        <w:t>Service Worker</w:t>
      </w:r>
      <w:r w:rsidR="00180771" w:rsidRPr="00706E09">
        <w:rPr>
          <w:rFonts w:ascii="宋体" w:hAnsi="宋体" w:hint="eastAsia"/>
          <w:color w:val="000000"/>
        </w:rPr>
        <w:t>，</w:t>
      </w:r>
      <w:r w:rsidR="00180771" w:rsidRPr="00706E09">
        <w:rPr>
          <w:rFonts w:ascii="宋体" w:hAnsi="宋体" w:hint="eastAsia"/>
        </w:rPr>
        <w:t>离线阅读</w:t>
      </w:r>
      <w:r w:rsidRPr="00706E09">
        <w:rPr>
          <w:rFonts w:ascii="宋体" w:hAnsi="宋体" w:hint="eastAsia"/>
          <w:color w:val="000000"/>
        </w:rPr>
        <w:t>，</w:t>
      </w:r>
      <w:r w:rsidR="00180771" w:rsidRPr="00706E09">
        <w:rPr>
          <w:rFonts w:ascii="宋体" w:hAnsi="宋体" w:hint="eastAsia"/>
        </w:rPr>
        <w:t>JavaScript</w:t>
      </w:r>
    </w:p>
    <w:p w14:paraId="54BD1FAD" w14:textId="77777777" w:rsidR="000008D9" w:rsidRDefault="000008D9">
      <w:pPr>
        <w:pStyle w:val="5"/>
        <w:spacing w:before="50" w:after="50"/>
        <w:ind w:firstLine="880"/>
        <w:rPr>
          <w:color w:val="000000"/>
          <w:sz w:val="32"/>
        </w:rPr>
      </w:pPr>
      <w:r>
        <w:rPr>
          <w:rFonts w:ascii="黑体" w:hAnsi="宋体"/>
        </w:rPr>
        <w:br w:type="page"/>
      </w:r>
      <w:r>
        <w:rPr>
          <w:color w:val="000000"/>
          <w:sz w:val="32"/>
        </w:rPr>
        <w:lastRenderedPageBreak/>
        <w:t>Abstract</w:t>
      </w:r>
    </w:p>
    <w:p w14:paraId="76750530" w14:textId="77777777" w:rsidR="00927CC9" w:rsidRDefault="00927CC9" w:rsidP="00927CC9">
      <w:pPr>
        <w:spacing w:before="50" w:after="50"/>
        <w:ind w:firstLine="480"/>
        <w:jc w:val="both"/>
      </w:pPr>
      <w:r>
        <w:t>With the development of information and network, reading has become an integral part of people's network life. On the one hand, with the rapid development of electronic reading, readers have higher and higher requirements for reading experience. On the other hand, due to the development of network technology, the emergence of HTML5, WEB applications continue to enrich and strengthen, and in the browser to achieve a native application like experience is no longer an armchair strategist. How in the absence of network, or poor network signal case, let the readers feel the reading process is very smooth, how to improve the reader's reading experience, grasp the readers, this is a huge challenge to the mobile Internet, mobile media, is to promote the digital publication up to key higher level, more is a problem to be solved.</w:t>
      </w:r>
    </w:p>
    <w:p w14:paraId="0254FE5F" w14:textId="77777777" w:rsidR="00927CC9" w:rsidRDefault="00927CC9" w:rsidP="00927CC9">
      <w:pPr>
        <w:spacing w:before="50" w:after="50"/>
        <w:ind w:firstLine="480"/>
        <w:jc w:val="both"/>
      </w:pPr>
      <w:r>
        <w:t>This article is mainly through the in-depth study of JavaScript, using the advantages of Web Worker, using Service Worker technology to implement the middle layer in the browser, simulate server-side operations, and intercept user requests. It realizes offline reading in browser, enhances user's reading experience, and solves the actual problem of poor Web offline application experience. The main work is as follows:</w:t>
      </w:r>
    </w:p>
    <w:p w14:paraId="11AF46C6" w14:textId="77777777" w:rsidR="00927CC9" w:rsidRDefault="00927CC9" w:rsidP="00927CC9">
      <w:pPr>
        <w:spacing w:before="50" w:after="50"/>
        <w:ind w:firstLine="480"/>
        <w:jc w:val="both"/>
      </w:pPr>
      <w:r>
        <w:t xml:space="preserve">(1) </w:t>
      </w:r>
      <w:proofErr w:type="gramStart"/>
      <w:r>
        <w:t>introduce</w:t>
      </w:r>
      <w:proofErr w:type="gramEnd"/>
      <w:r>
        <w:t xml:space="preserve"> and select the background and significance of the topic, and analyze the current research situation and development trend in china.</w:t>
      </w:r>
    </w:p>
    <w:p w14:paraId="0C3ADF9E" w14:textId="77777777" w:rsidR="00927CC9" w:rsidRDefault="00927CC9" w:rsidP="00927CC9">
      <w:pPr>
        <w:spacing w:before="50" w:after="50"/>
        <w:ind w:firstLine="480"/>
        <w:jc w:val="both"/>
      </w:pPr>
      <w:r>
        <w:t xml:space="preserve">(2) </w:t>
      </w:r>
      <w:proofErr w:type="gramStart"/>
      <w:r>
        <w:t>the</w:t>
      </w:r>
      <w:proofErr w:type="gramEnd"/>
      <w:r>
        <w:t xml:space="preserve"> electronic publishing technology is outlined, and the off-line Web development technology is analyzed.</w:t>
      </w:r>
    </w:p>
    <w:p w14:paraId="49A17808" w14:textId="721CFF08" w:rsidR="00927CC9" w:rsidRDefault="00927CC9" w:rsidP="00927CC9">
      <w:pPr>
        <w:spacing w:before="50" w:after="50"/>
        <w:ind w:firstLine="480"/>
        <w:jc w:val="both"/>
      </w:pPr>
      <w:r>
        <w:t xml:space="preserve">(3) </w:t>
      </w:r>
      <w:proofErr w:type="gramStart"/>
      <w:r>
        <w:t>the</w:t>
      </w:r>
      <w:proofErr w:type="gramEnd"/>
      <w:r>
        <w:t xml:space="preserve"> offline development technology of Service Worker is deeply studied. Using Service Worker and local cache technology, the offline framework is built, including reading writing</w:t>
      </w:r>
      <w:r w:rsidR="00691222">
        <w:t xml:space="preserve"> and </w:t>
      </w:r>
      <w:r w:rsidR="00691222" w:rsidRPr="00691222">
        <w:t>synchronous</w:t>
      </w:r>
      <w:r>
        <w:t xml:space="preserve"> off-line data.</w:t>
      </w:r>
    </w:p>
    <w:p w14:paraId="52869742" w14:textId="77777777" w:rsidR="00927CC9" w:rsidRDefault="00927CC9" w:rsidP="00927CC9">
      <w:pPr>
        <w:spacing w:before="50" w:after="50"/>
        <w:ind w:firstLine="480"/>
        <w:jc w:val="both"/>
      </w:pPr>
      <w:r>
        <w:t xml:space="preserve">(4) </w:t>
      </w:r>
      <w:proofErr w:type="gramStart"/>
      <w:r>
        <w:t>the</w:t>
      </w:r>
      <w:proofErr w:type="gramEnd"/>
      <w:r>
        <w:t xml:space="preserve"> design and implementation of the offline reading system are described in detail, including system requirements analysis, outline design, detailed design, coding implementation, and system testing.</w:t>
      </w:r>
    </w:p>
    <w:p w14:paraId="10659C57" w14:textId="77777777" w:rsidR="000008D9" w:rsidRDefault="000008D9" w:rsidP="00BB6AEB">
      <w:pPr>
        <w:spacing w:before="50" w:after="50"/>
        <w:ind w:firstLine="480"/>
        <w:jc w:val="both"/>
      </w:pPr>
      <w:r>
        <w:rPr>
          <w:b/>
        </w:rPr>
        <w:t>Key words</w:t>
      </w:r>
      <w:r>
        <w:t>:</w:t>
      </w:r>
      <w:r>
        <w:rPr>
          <w:rFonts w:hint="eastAsia"/>
        </w:rPr>
        <w:t xml:space="preserve"> </w:t>
      </w:r>
      <w:r w:rsidR="00927CC9">
        <w:t>Web A</w:t>
      </w:r>
      <w:r w:rsidR="00927CC9" w:rsidRPr="00927CC9">
        <w:t>pplications</w:t>
      </w:r>
      <w:r>
        <w:rPr>
          <w:rFonts w:hint="eastAsia"/>
        </w:rPr>
        <w:t xml:space="preserve">, </w:t>
      </w:r>
      <w:r w:rsidR="00927CC9" w:rsidRPr="00D632AF">
        <w:rPr>
          <w:rFonts w:hint="eastAsia"/>
        </w:rPr>
        <w:t>Service Worker</w:t>
      </w:r>
      <w:r>
        <w:rPr>
          <w:rFonts w:hint="eastAsia"/>
        </w:rPr>
        <w:t xml:space="preserve">, </w:t>
      </w:r>
      <w:r w:rsidR="00927CC9">
        <w:t>Offline R</w:t>
      </w:r>
      <w:r w:rsidR="00927CC9" w:rsidRPr="00927CC9">
        <w:t>eading</w:t>
      </w:r>
      <w:r w:rsidR="00927CC9">
        <w:rPr>
          <w:rFonts w:hint="eastAsia"/>
        </w:rPr>
        <w:t>,</w:t>
      </w:r>
      <w:r w:rsidR="00927CC9" w:rsidRPr="00927CC9">
        <w:rPr>
          <w:rFonts w:hint="eastAsia"/>
        </w:rPr>
        <w:t xml:space="preserve"> </w:t>
      </w:r>
      <w:r w:rsidR="00927CC9" w:rsidRPr="00D632AF">
        <w:rPr>
          <w:rFonts w:hint="eastAsia"/>
        </w:rPr>
        <w:t>JavaScript</w:t>
      </w:r>
    </w:p>
    <w:p w14:paraId="252B7585" w14:textId="77777777" w:rsidR="000008D9" w:rsidRDefault="000008D9">
      <w:pPr>
        <w:spacing w:beforeLines="50" w:before="163" w:afterLines="50" w:after="163"/>
        <w:ind w:firstLine="640"/>
        <w:jc w:val="center"/>
        <w:rPr>
          <w:rFonts w:eastAsia="黑体"/>
          <w:b/>
          <w:color w:val="000000"/>
          <w:sz w:val="36"/>
          <w:szCs w:val="36"/>
        </w:rPr>
      </w:pPr>
      <w:r>
        <w:rPr>
          <w:rFonts w:eastAsia="黑体"/>
          <w:sz w:val="32"/>
        </w:rPr>
        <w:br w:type="page"/>
      </w:r>
      <w:r>
        <w:rPr>
          <w:rFonts w:eastAsia="黑体" w:hint="eastAsia"/>
          <w:sz w:val="32"/>
        </w:rPr>
        <w:lastRenderedPageBreak/>
        <w:t xml:space="preserve"> </w:t>
      </w:r>
      <w:r>
        <w:rPr>
          <w:rFonts w:eastAsia="黑体"/>
          <w:b/>
          <w:color w:val="000000"/>
          <w:sz w:val="36"/>
          <w:szCs w:val="36"/>
        </w:rPr>
        <w:t>目</w:t>
      </w:r>
      <w:r>
        <w:rPr>
          <w:rFonts w:eastAsia="黑体"/>
          <w:b/>
          <w:color w:val="000000"/>
          <w:sz w:val="36"/>
          <w:szCs w:val="36"/>
        </w:rPr>
        <w:t xml:space="preserve">    </w:t>
      </w:r>
      <w:r>
        <w:rPr>
          <w:rFonts w:eastAsia="黑体"/>
          <w:b/>
          <w:color w:val="000000"/>
          <w:sz w:val="36"/>
          <w:szCs w:val="36"/>
        </w:rPr>
        <w:t>录</w:t>
      </w:r>
    </w:p>
    <w:p w14:paraId="0F4846D6" w14:textId="77777777" w:rsidR="000008D9" w:rsidRPr="001769B7" w:rsidRDefault="000008D9">
      <w:pPr>
        <w:pStyle w:val="10"/>
        <w:rPr>
          <w:rFonts w:ascii="宋体" w:eastAsia="宋体" w:hAnsi="宋体"/>
          <w:caps w:val="0"/>
          <w:sz w:val="21"/>
        </w:rPr>
      </w:pPr>
      <w:r w:rsidRPr="001769B7">
        <w:rPr>
          <w:rFonts w:ascii="宋体" w:eastAsia="宋体" w:hAnsi="宋体"/>
        </w:rPr>
        <w:fldChar w:fldCharType="begin"/>
      </w:r>
      <w:r w:rsidRPr="001769B7">
        <w:rPr>
          <w:rFonts w:ascii="宋体" w:eastAsia="宋体" w:hAnsi="宋体"/>
        </w:rPr>
        <w:instrText xml:space="preserve"> TOC \o "1-3" \h \z \u </w:instrText>
      </w:r>
      <w:r w:rsidRPr="001769B7">
        <w:rPr>
          <w:rFonts w:ascii="宋体" w:eastAsia="宋体" w:hAnsi="宋体"/>
        </w:rPr>
        <w:fldChar w:fldCharType="separate"/>
      </w:r>
      <w:hyperlink w:anchor="_Toc326079851" w:history="1">
        <w:r w:rsidRPr="001769B7">
          <w:rPr>
            <w:rStyle w:val="af2"/>
            <w:rFonts w:ascii="宋体" w:eastAsia="宋体" w:hAnsi="宋体" w:hint="eastAsia"/>
          </w:rPr>
          <w:t>第一章</w:t>
        </w:r>
        <w:r w:rsidRPr="001769B7">
          <w:rPr>
            <w:rStyle w:val="af2"/>
            <w:rFonts w:ascii="宋体" w:eastAsia="宋体" w:hAnsi="宋体"/>
          </w:rPr>
          <w:t xml:space="preserve">  </w:t>
        </w:r>
        <w:r w:rsidRPr="001769B7">
          <w:rPr>
            <w:rStyle w:val="af2"/>
            <w:rFonts w:ascii="宋体" w:eastAsia="宋体" w:hAnsi="宋体" w:hint="eastAsia"/>
          </w:rPr>
          <w:t>绪论</w:t>
        </w:r>
        <w:r w:rsidRPr="001769B7">
          <w:rPr>
            <w:rFonts w:ascii="宋体" w:eastAsia="宋体" w:hAnsi="宋体"/>
            <w:webHidden/>
          </w:rPr>
          <w:tab/>
        </w:r>
        <w:r w:rsidRPr="001769B7">
          <w:rPr>
            <w:rFonts w:ascii="宋体" w:eastAsia="宋体" w:hAnsi="宋体"/>
            <w:webHidden/>
          </w:rPr>
          <w:fldChar w:fldCharType="begin"/>
        </w:r>
        <w:r w:rsidRPr="001769B7">
          <w:rPr>
            <w:rFonts w:ascii="宋体" w:eastAsia="宋体" w:hAnsi="宋体"/>
            <w:webHidden/>
          </w:rPr>
          <w:instrText xml:space="preserve"> PAGEREF _Toc326079851 \h </w:instrText>
        </w:r>
        <w:r w:rsidRPr="001769B7">
          <w:rPr>
            <w:rFonts w:ascii="宋体" w:eastAsia="宋体" w:hAnsi="宋体"/>
            <w:webHidden/>
          </w:rPr>
        </w:r>
        <w:r w:rsidRPr="001769B7">
          <w:rPr>
            <w:rFonts w:ascii="宋体" w:eastAsia="宋体" w:hAnsi="宋体"/>
            <w:webHidden/>
          </w:rPr>
          <w:fldChar w:fldCharType="separate"/>
        </w:r>
        <w:r w:rsidRPr="001769B7">
          <w:rPr>
            <w:rFonts w:ascii="宋体" w:eastAsia="宋体" w:hAnsi="宋体"/>
            <w:webHidden/>
          </w:rPr>
          <w:t>1</w:t>
        </w:r>
        <w:r w:rsidRPr="001769B7">
          <w:rPr>
            <w:rFonts w:ascii="宋体" w:eastAsia="宋体" w:hAnsi="宋体"/>
            <w:webHidden/>
          </w:rPr>
          <w:fldChar w:fldCharType="end"/>
        </w:r>
      </w:hyperlink>
    </w:p>
    <w:p w14:paraId="62D23936" w14:textId="77777777" w:rsidR="000008D9" w:rsidRPr="001769B7" w:rsidRDefault="0086224A">
      <w:pPr>
        <w:pStyle w:val="20"/>
        <w:ind w:firstLineChars="200" w:firstLine="480"/>
        <w:rPr>
          <w:rFonts w:ascii="宋体" w:hAnsi="宋体"/>
          <w:sz w:val="21"/>
        </w:rPr>
      </w:pPr>
      <w:hyperlink w:anchor="_Toc326079852" w:history="1">
        <w:r w:rsidR="000008D9" w:rsidRPr="001769B7">
          <w:rPr>
            <w:rStyle w:val="af2"/>
            <w:rFonts w:ascii="宋体" w:hAnsi="宋体"/>
          </w:rPr>
          <w:t xml:space="preserve">1.1 </w:t>
        </w:r>
        <w:r w:rsidR="000008D9" w:rsidRPr="001769B7">
          <w:rPr>
            <w:rStyle w:val="af2"/>
            <w:rFonts w:ascii="宋体" w:hAnsi="宋体" w:hint="eastAsia"/>
          </w:rPr>
          <w:t>论文选题的背景与意义</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_Toc326079852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1</w:t>
        </w:r>
        <w:r w:rsidR="000008D9" w:rsidRPr="001769B7">
          <w:rPr>
            <w:rFonts w:ascii="宋体" w:hAnsi="宋体"/>
            <w:webHidden/>
          </w:rPr>
          <w:fldChar w:fldCharType="end"/>
        </w:r>
      </w:hyperlink>
    </w:p>
    <w:p w14:paraId="35E9B2AC" w14:textId="77777777" w:rsidR="000008D9" w:rsidRPr="001769B7" w:rsidRDefault="0086224A">
      <w:pPr>
        <w:pStyle w:val="20"/>
        <w:ind w:firstLineChars="200" w:firstLine="480"/>
        <w:rPr>
          <w:rFonts w:ascii="宋体" w:hAnsi="宋体"/>
          <w:sz w:val="21"/>
        </w:rPr>
      </w:pPr>
      <w:hyperlink w:anchor="_Toc326079853" w:history="1">
        <w:r w:rsidR="000008D9" w:rsidRPr="001769B7">
          <w:rPr>
            <w:rStyle w:val="af2"/>
            <w:rFonts w:ascii="宋体" w:hAnsi="宋体"/>
          </w:rPr>
          <w:t xml:space="preserve">1.2 </w:t>
        </w:r>
        <w:r w:rsidR="000008D9" w:rsidRPr="001769B7">
          <w:rPr>
            <w:rStyle w:val="af2"/>
            <w:rFonts w:ascii="宋体" w:hAnsi="宋体" w:hint="eastAsia"/>
          </w:rPr>
          <w:t>国内外研究现状及发展动态</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_Toc326079853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2</w:t>
        </w:r>
        <w:r w:rsidR="000008D9" w:rsidRPr="001769B7">
          <w:rPr>
            <w:rFonts w:ascii="宋体" w:hAnsi="宋体"/>
            <w:webHidden/>
          </w:rPr>
          <w:fldChar w:fldCharType="end"/>
        </w:r>
      </w:hyperlink>
    </w:p>
    <w:p w14:paraId="61783318" w14:textId="77777777" w:rsidR="000008D9" w:rsidRPr="001769B7" w:rsidRDefault="0086224A">
      <w:pPr>
        <w:pStyle w:val="20"/>
        <w:ind w:firstLineChars="200" w:firstLine="480"/>
        <w:rPr>
          <w:rFonts w:ascii="宋体" w:hAnsi="宋体"/>
          <w:sz w:val="21"/>
        </w:rPr>
      </w:pPr>
      <w:hyperlink w:anchor="_Toc326079854" w:history="1">
        <w:r w:rsidR="000008D9" w:rsidRPr="001769B7">
          <w:rPr>
            <w:rStyle w:val="af2"/>
            <w:rFonts w:ascii="宋体" w:hAnsi="宋体"/>
          </w:rPr>
          <w:t xml:space="preserve">1.3 </w:t>
        </w:r>
        <w:r w:rsidR="000008D9" w:rsidRPr="001769B7">
          <w:rPr>
            <w:rStyle w:val="af2"/>
            <w:rFonts w:ascii="宋体" w:hAnsi="宋体" w:hint="eastAsia"/>
          </w:rPr>
          <w:t>论文的来源、研究目标和内容</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_Toc326079854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5</w:t>
        </w:r>
        <w:r w:rsidR="000008D9" w:rsidRPr="001769B7">
          <w:rPr>
            <w:rFonts w:ascii="宋体" w:hAnsi="宋体"/>
            <w:webHidden/>
          </w:rPr>
          <w:fldChar w:fldCharType="end"/>
        </w:r>
      </w:hyperlink>
    </w:p>
    <w:p w14:paraId="5B4D0BEA" w14:textId="77777777" w:rsidR="000008D9" w:rsidRPr="001769B7" w:rsidRDefault="0086224A">
      <w:pPr>
        <w:pStyle w:val="20"/>
        <w:ind w:firstLineChars="200" w:firstLine="480"/>
        <w:rPr>
          <w:rFonts w:ascii="宋体" w:hAnsi="宋体"/>
          <w:sz w:val="21"/>
        </w:rPr>
      </w:pPr>
      <w:hyperlink w:anchor="_Toc326079855" w:history="1">
        <w:r w:rsidR="000008D9" w:rsidRPr="001769B7">
          <w:rPr>
            <w:rStyle w:val="af2"/>
            <w:rFonts w:ascii="宋体" w:hAnsi="宋体"/>
          </w:rPr>
          <w:t xml:space="preserve">1.4 </w:t>
        </w:r>
        <w:r w:rsidR="000008D9" w:rsidRPr="001769B7">
          <w:rPr>
            <w:rStyle w:val="af2"/>
            <w:rFonts w:ascii="宋体" w:hAnsi="宋体" w:hint="eastAsia"/>
          </w:rPr>
          <w:t>全文的组织结构</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_Toc326079855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6</w:t>
        </w:r>
        <w:r w:rsidR="000008D9" w:rsidRPr="001769B7">
          <w:rPr>
            <w:rFonts w:ascii="宋体" w:hAnsi="宋体"/>
            <w:webHidden/>
          </w:rPr>
          <w:fldChar w:fldCharType="end"/>
        </w:r>
      </w:hyperlink>
    </w:p>
    <w:p w14:paraId="35CEF4F0" w14:textId="77777777" w:rsidR="000008D9" w:rsidRPr="001769B7" w:rsidRDefault="0086224A">
      <w:pPr>
        <w:pStyle w:val="10"/>
        <w:rPr>
          <w:rFonts w:ascii="宋体" w:eastAsia="宋体" w:hAnsi="宋体"/>
          <w:caps w:val="0"/>
          <w:sz w:val="21"/>
        </w:rPr>
      </w:pPr>
      <w:hyperlink w:anchor="_Toc326079856" w:history="1">
        <w:r w:rsidR="000008D9" w:rsidRPr="001769B7">
          <w:rPr>
            <w:rStyle w:val="af2"/>
            <w:rFonts w:ascii="宋体" w:eastAsia="宋体" w:hAnsi="宋体" w:hint="eastAsia"/>
          </w:rPr>
          <w:t>第二章</w:t>
        </w:r>
        <w:r w:rsidR="000008D9" w:rsidRPr="001769B7">
          <w:rPr>
            <w:rStyle w:val="af2"/>
            <w:rFonts w:ascii="宋体" w:eastAsia="宋体" w:hAnsi="宋体"/>
          </w:rPr>
          <w:t xml:space="preserve">  </w:t>
        </w:r>
        <w:r w:rsidR="009B6B14" w:rsidRPr="001769B7">
          <w:rPr>
            <w:rStyle w:val="af2"/>
            <w:rFonts w:ascii="宋体" w:eastAsia="宋体" w:hAnsi="宋体" w:hint="eastAsia"/>
          </w:rPr>
          <w:t>电子出版物及离线</w:t>
        </w:r>
        <w:r w:rsidR="009B6B14" w:rsidRPr="001769B7">
          <w:rPr>
            <w:rStyle w:val="af2"/>
            <w:rFonts w:ascii="宋体" w:eastAsia="宋体" w:hAnsi="宋体"/>
          </w:rPr>
          <w:t>web</w:t>
        </w:r>
        <w:r w:rsidR="009B6B14" w:rsidRPr="001769B7">
          <w:rPr>
            <w:rStyle w:val="af2"/>
            <w:rFonts w:ascii="宋体" w:eastAsia="宋体" w:hAnsi="宋体" w:hint="eastAsia"/>
          </w:rPr>
          <w:t>应用开发技术</w:t>
        </w:r>
        <w:r w:rsidR="000008D9" w:rsidRPr="001769B7">
          <w:rPr>
            <w:rFonts w:ascii="宋体" w:eastAsia="宋体" w:hAnsi="宋体"/>
            <w:webHidden/>
          </w:rPr>
          <w:tab/>
        </w:r>
        <w:r w:rsidR="000008D9" w:rsidRPr="001769B7">
          <w:rPr>
            <w:rFonts w:ascii="宋体" w:eastAsia="宋体" w:hAnsi="宋体"/>
            <w:webHidden/>
          </w:rPr>
          <w:fldChar w:fldCharType="begin"/>
        </w:r>
        <w:r w:rsidR="000008D9" w:rsidRPr="001769B7">
          <w:rPr>
            <w:rFonts w:ascii="宋体" w:eastAsia="宋体" w:hAnsi="宋体"/>
            <w:webHidden/>
          </w:rPr>
          <w:instrText xml:space="preserve"> PAGEREF _Toc326079856 \h </w:instrText>
        </w:r>
        <w:r w:rsidR="000008D9" w:rsidRPr="001769B7">
          <w:rPr>
            <w:rFonts w:ascii="宋体" w:eastAsia="宋体" w:hAnsi="宋体"/>
            <w:webHidden/>
          </w:rPr>
        </w:r>
        <w:r w:rsidR="000008D9" w:rsidRPr="001769B7">
          <w:rPr>
            <w:rFonts w:ascii="宋体" w:eastAsia="宋体" w:hAnsi="宋体"/>
            <w:webHidden/>
          </w:rPr>
          <w:fldChar w:fldCharType="separate"/>
        </w:r>
        <w:r w:rsidR="000008D9" w:rsidRPr="001769B7">
          <w:rPr>
            <w:rFonts w:ascii="宋体" w:eastAsia="宋体" w:hAnsi="宋体"/>
            <w:webHidden/>
          </w:rPr>
          <w:t>9</w:t>
        </w:r>
        <w:r w:rsidR="000008D9" w:rsidRPr="001769B7">
          <w:rPr>
            <w:rFonts w:ascii="宋体" w:eastAsia="宋体" w:hAnsi="宋体"/>
            <w:webHidden/>
          </w:rPr>
          <w:fldChar w:fldCharType="end"/>
        </w:r>
      </w:hyperlink>
    </w:p>
    <w:p w14:paraId="5F97685D" w14:textId="77777777" w:rsidR="000008D9" w:rsidRPr="001769B7" w:rsidRDefault="0086224A">
      <w:pPr>
        <w:pStyle w:val="20"/>
        <w:ind w:firstLineChars="200" w:firstLine="480"/>
        <w:rPr>
          <w:rStyle w:val="af2"/>
          <w:rFonts w:ascii="宋体" w:hAnsi="宋体"/>
        </w:rPr>
      </w:pPr>
      <w:hyperlink w:anchor="_Toc326079857" w:history="1">
        <w:r w:rsidR="000008D9" w:rsidRPr="001769B7">
          <w:rPr>
            <w:rStyle w:val="af2"/>
            <w:rFonts w:ascii="宋体" w:hAnsi="宋体"/>
          </w:rPr>
          <w:t xml:space="preserve">2.1 </w:t>
        </w:r>
        <w:r w:rsidR="009B6B14" w:rsidRPr="001769B7">
          <w:rPr>
            <w:rStyle w:val="af2"/>
            <w:rFonts w:ascii="宋体" w:hAnsi="宋体" w:hint="eastAsia"/>
          </w:rPr>
          <w:t>电子出版物</w:t>
        </w:r>
        <w:r w:rsidR="00F91DF1" w:rsidRPr="001769B7">
          <w:rPr>
            <w:rStyle w:val="af2"/>
            <w:rFonts w:ascii="宋体" w:hAnsi="宋体" w:hint="eastAsia"/>
            <w:smallCaps w:val="0"/>
          </w:rPr>
          <w:t>概述</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_Toc326079857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9</w:t>
        </w:r>
        <w:r w:rsidR="000008D9" w:rsidRPr="001769B7">
          <w:rPr>
            <w:rStyle w:val="af2"/>
            <w:rFonts w:ascii="宋体" w:hAnsi="宋体"/>
            <w:webHidden/>
          </w:rPr>
          <w:fldChar w:fldCharType="end"/>
        </w:r>
      </w:hyperlink>
    </w:p>
    <w:p w14:paraId="4E8B9512" w14:textId="77777777" w:rsidR="009B6B14" w:rsidRPr="001769B7" w:rsidRDefault="0086224A" w:rsidP="009B6B14">
      <w:pPr>
        <w:pStyle w:val="31"/>
        <w:rPr>
          <w:rFonts w:ascii="宋体" w:eastAsia="宋体" w:hAnsi="宋体"/>
          <w:noProof/>
          <w:sz w:val="21"/>
        </w:rPr>
      </w:pPr>
      <w:hyperlink w:anchor="_Toc326079870" w:history="1">
        <w:r w:rsidR="009B6B14" w:rsidRPr="001769B7">
          <w:rPr>
            <w:rStyle w:val="af2"/>
            <w:rFonts w:ascii="宋体" w:eastAsia="宋体" w:hAnsi="宋体"/>
            <w:noProof/>
          </w:rPr>
          <w:t xml:space="preserve">3.2.1 </w:t>
        </w:r>
        <w:r w:rsidR="009B6B14" w:rsidRPr="001769B7">
          <w:rPr>
            <w:rStyle w:val="af2"/>
            <w:rFonts w:ascii="宋体" w:eastAsia="宋体" w:hAnsi="宋体" w:hint="eastAsia"/>
            <w:noProof/>
            <w:sz w:val="21"/>
            <w:szCs w:val="21"/>
          </w:rPr>
          <w:t>技术发展</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_Toc326079870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23</w:t>
        </w:r>
        <w:r w:rsidR="009B6B14" w:rsidRPr="001769B7">
          <w:rPr>
            <w:rFonts w:ascii="宋体" w:eastAsia="宋体" w:hAnsi="宋体"/>
            <w:noProof/>
            <w:webHidden/>
          </w:rPr>
          <w:fldChar w:fldCharType="end"/>
        </w:r>
      </w:hyperlink>
    </w:p>
    <w:p w14:paraId="5BE2B2D9" w14:textId="77777777" w:rsidR="009B6B14" w:rsidRPr="001769B7" w:rsidRDefault="0086224A" w:rsidP="009B6B14">
      <w:pPr>
        <w:pStyle w:val="31"/>
        <w:rPr>
          <w:rFonts w:ascii="宋体" w:eastAsia="宋体" w:hAnsi="宋体"/>
          <w:noProof/>
          <w:sz w:val="21"/>
        </w:rPr>
      </w:pPr>
      <w:hyperlink w:anchor="_Toc326079871" w:history="1">
        <w:r w:rsidR="009B6B14" w:rsidRPr="001769B7">
          <w:rPr>
            <w:rStyle w:val="af2"/>
            <w:rFonts w:ascii="宋体" w:eastAsia="宋体" w:hAnsi="宋体"/>
            <w:noProof/>
          </w:rPr>
          <w:t xml:space="preserve">3.2.2 </w:t>
        </w:r>
        <w:r w:rsidR="009B6B14" w:rsidRPr="001769B7">
          <w:rPr>
            <w:rStyle w:val="af2"/>
            <w:rFonts w:ascii="宋体" w:eastAsia="宋体" w:hAnsi="宋体" w:hint="eastAsia"/>
            <w:noProof/>
          </w:rPr>
          <w:t>主要格式</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_Toc326079871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24</w:t>
        </w:r>
        <w:r w:rsidR="009B6B14" w:rsidRPr="001769B7">
          <w:rPr>
            <w:rFonts w:ascii="宋体" w:eastAsia="宋体" w:hAnsi="宋体"/>
            <w:noProof/>
            <w:webHidden/>
          </w:rPr>
          <w:fldChar w:fldCharType="end"/>
        </w:r>
      </w:hyperlink>
    </w:p>
    <w:p w14:paraId="22F40A79" w14:textId="77777777" w:rsidR="000008D9" w:rsidRPr="001769B7" w:rsidRDefault="0086224A">
      <w:pPr>
        <w:pStyle w:val="20"/>
        <w:ind w:firstLineChars="200" w:firstLine="480"/>
        <w:rPr>
          <w:rFonts w:ascii="宋体" w:hAnsi="宋体"/>
          <w:sz w:val="21"/>
        </w:rPr>
      </w:pPr>
      <w:hyperlink w:anchor="_Toc326079858" w:history="1">
        <w:r w:rsidR="000008D9" w:rsidRPr="001769B7">
          <w:rPr>
            <w:rStyle w:val="af2"/>
            <w:rFonts w:ascii="宋体" w:hAnsi="宋体"/>
          </w:rPr>
          <w:t xml:space="preserve">2.2 </w:t>
        </w:r>
        <w:r w:rsidR="009B6B14" w:rsidRPr="001769B7">
          <w:rPr>
            <w:rStyle w:val="af2"/>
            <w:rFonts w:ascii="宋体" w:hAnsi="宋体" w:hint="eastAsia"/>
            <w:smallCaps w:val="0"/>
          </w:rPr>
          <w:t>离线</w:t>
        </w:r>
        <w:r w:rsidR="009B6B14" w:rsidRPr="001769B7">
          <w:rPr>
            <w:rStyle w:val="af2"/>
            <w:rFonts w:ascii="宋体" w:hAnsi="宋体"/>
            <w:smallCaps w:val="0"/>
          </w:rPr>
          <w:t>WEB</w:t>
        </w:r>
        <w:r w:rsidR="009B6B14" w:rsidRPr="001769B7">
          <w:rPr>
            <w:rStyle w:val="af2"/>
            <w:rFonts w:ascii="宋体" w:hAnsi="宋体" w:hint="eastAsia"/>
            <w:smallCaps w:val="0"/>
          </w:rPr>
          <w:t>应用开发技术</w:t>
        </w:r>
        <w:r w:rsidR="000008D9" w:rsidRPr="001769B7">
          <w:rPr>
            <w:rFonts w:ascii="宋体" w:hAnsi="宋体"/>
            <w:webHidden/>
          </w:rPr>
          <w:tab/>
        </w:r>
        <w:r w:rsidR="000008D9" w:rsidRPr="001769B7">
          <w:rPr>
            <w:rFonts w:ascii="宋体" w:hAnsi="宋体"/>
            <w:smallCaps w:val="0"/>
            <w:webHidden/>
          </w:rPr>
          <w:fldChar w:fldCharType="begin"/>
        </w:r>
        <w:r w:rsidR="000008D9" w:rsidRPr="001769B7">
          <w:rPr>
            <w:rFonts w:ascii="宋体" w:hAnsi="宋体"/>
            <w:smallCaps w:val="0"/>
            <w:webHidden/>
          </w:rPr>
          <w:instrText xml:space="preserve"> PAGEREF _Toc326079858 \h </w:instrText>
        </w:r>
        <w:r w:rsidR="000008D9" w:rsidRPr="001769B7">
          <w:rPr>
            <w:rFonts w:ascii="宋体" w:hAnsi="宋体"/>
            <w:smallCaps w:val="0"/>
            <w:webHidden/>
          </w:rPr>
        </w:r>
        <w:r w:rsidR="000008D9" w:rsidRPr="001769B7">
          <w:rPr>
            <w:rFonts w:ascii="宋体" w:hAnsi="宋体"/>
            <w:smallCaps w:val="0"/>
            <w:webHidden/>
          </w:rPr>
          <w:fldChar w:fldCharType="separate"/>
        </w:r>
        <w:r w:rsidR="000008D9" w:rsidRPr="001769B7">
          <w:rPr>
            <w:rFonts w:ascii="宋体" w:hAnsi="宋体"/>
            <w:smallCaps w:val="0"/>
            <w:webHidden/>
          </w:rPr>
          <w:t>10</w:t>
        </w:r>
        <w:r w:rsidR="000008D9" w:rsidRPr="001769B7">
          <w:rPr>
            <w:rFonts w:ascii="宋体" w:hAnsi="宋体"/>
            <w:smallCaps w:val="0"/>
            <w:webHidden/>
          </w:rPr>
          <w:fldChar w:fldCharType="end"/>
        </w:r>
      </w:hyperlink>
    </w:p>
    <w:p w14:paraId="07427D0E" w14:textId="77777777" w:rsidR="000008D9" w:rsidRPr="001769B7" w:rsidRDefault="0086224A">
      <w:pPr>
        <w:pStyle w:val="31"/>
        <w:rPr>
          <w:rFonts w:ascii="宋体" w:eastAsia="宋体" w:hAnsi="宋体"/>
          <w:noProof/>
          <w:sz w:val="21"/>
        </w:rPr>
      </w:pPr>
      <w:hyperlink w:anchor="_Toc326079870" w:history="1">
        <w:r w:rsidR="000008D9" w:rsidRPr="001769B7">
          <w:rPr>
            <w:rStyle w:val="af2"/>
            <w:rFonts w:ascii="宋体" w:eastAsia="宋体" w:hAnsi="宋体"/>
            <w:noProof/>
          </w:rPr>
          <w:t xml:space="preserve">3.2.1 </w:t>
        </w:r>
        <w:r w:rsidR="009B6B14" w:rsidRPr="001769B7">
          <w:rPr>
            <w:rStyle w:val="af2"/>
            <w:rFonts w:ascii="宋体" w:eastAsia="宋体" w:hAnsi="宋体" w:hint="eastAsia"/>
            <w:noProof/>
            <w:sz w:val="21"/>
            <w:szCs w:val="21"/>
          </w:rPr>
          <w:t>浏览器缓存</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23</w:t>
        </w:r>
        <w:r w:rsidR="000008D9" w:rsidRPr="001769B7">
          <w:rPr>
            <w:rFonts w:ascii="宋体" w:eastAsia="宋体" w:hAnsi="宋体"/>
            <w:noProof/>
            <w:webHidden/>
          </w:rPr>
          <w:fldChar w:fldCharType="end"/>
        </w:r>
      </w:hyperlink>
    </w:p>
    <w:p w14:paraId="1CC4454D" w14:textId="77777777" w:rsidR="000008D9" w:rsidRPr="001769B7" w:rsidRDefault="0086224A">
      <w:pPr>
        <w:pStyle w:val="31"/>
        <w:rPr>
          <w:rFonts w:ascii="宋体" w:eastAsia="宋体" w:hAnsi="宋体"/>
          <w:noProof/>
          <w:sz w:val="21"/>
        </w:rPr>
      </w:pPr>
      <w:hyperlink w:anchor="_Toc326079871" w:history="1">
        <w:r w:rsidR="000008D9" w:rsidRPr="001769B7">
          <w:rPr>
            <w:rStyle w:val="af2"/>
            <w:rFonts w:ascii="宋体" w:eastAsia="宋体" w:hAnsi="宋体"/>
            <w:noProof/>
          </w:rPr>
          <w:t xml:space="preserve">3.2.2 </w:t>
        </w:r>
        <w:r w:rsidR="009B6B14" w:rsidRPr="001769B7">
          <w:rPr>
            <w:rStyle w:val="af2"/>
            <w:rFonts w:ascii="宋体" w:eastAsia="宋体" w:hAnsi="宋体"/>
            <w:noProof/>
          </w:rPr>
          <w:t>HTML5</w:t>
        </w:r>
        <w:r w:rsidR="00706BC4" w:rsidRPr="001769B7">
          <w:rPr>
            <w:rStyle w:val="af2"/>
            <w:rFonts w:ascii="宋体" w:eastAsia="宋体" w:hAnsi="宋体" w:hint="eastAsia"/>
            <w:noProof/>
          </w:rPr>
          <w:t>本地</w:t>
        </w:r>
        <w:r w:rsidR="009B6B14" w:rsidRPr="001769B7">
          <w:rPr>
            <w:rStyle w:val="af2"/>
            <w:rFonts w:ascii="宋体" w:eastAsia="宋体" w:hAnsi="宋体" w:hint="eastAsia"/>
            <w:noProof/>
          </w:rPr>
          <w:t>缓存</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_Toc326079871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24</w:t>
        </w:r>
        <w:r w:rsidR="000008D9" w:rsidRPr="001769B7">
          <w:rPr>
            <w:rFonts w:ascii="宋体" w:eastAsia="宋体" w:hAnsi="宋体"/>
            <w:noProof/>
            <w:webHidden/>
          </w:rPr>
          <w:fldChar w:fldCharType="end"/>
        </w:r>
      </w:hyperlink>
    </w:p>
    <w:p w14:paraId="30A34BD4" w14:textId="77777777" w:rsidR="000008D9" w:rsidRPr="001769B7" w:rsidRDefault="0086224A">
      <w:pPr>
        <w:pStyle w:val="31"/>
        <w:rPr>
          <w:rStyle w:val="af2"/>
          <w:rFonts w:ascii="宋体" w:eastAsia="宋体" w:hAnsi="宋体"/>
          <w:noProof/>
        </w:rPr>
      </w:pPr>
      <w:hyperlink w:anchor="_Toc326079873" w:history="1">
        <w:r w:rsidR="009B6B14" w:rsidRPr="001769B7">
          <w:rPr>
            <w:rStyle w:val="af2"/>
            <w:rFonts w:ascii="宋体" w:eastAsia="宋体" w:hAnsi="宋体"/>
            <w:noProof/>
          </w:rPr>
          <w:t>3.2.3 SERVICE WORKERS</w:t>
        </w:r>
        <w:r w:rsidR="009B6B14" w:rsidRPr="001769B7">
          <w:rPr>
            <w:rStyle w:val="af2"/>
            <w:rFonts w:ascii="宋体" w:eastAsia="宋体" w:hAnsi="宋体" w:hint="eastAsia"/>
            <w:noProof/>
          </w:rPr>
          <w:t>的工作原理</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_Toc326079873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28</w:t>
        </w:r>
        <w:r w:rsidR="000008D9" w:rsidRPr="001769B7">
          <w:rPr>
            <w:rFonts w:ascii="宋体" w:eastAsia="宋体" w:hAnsi="宋体"/>
            <w:noProof/>
            <w:webHidden/>
          </w:rPr>
          <w:fldChar w:fldCharType="end"/>
        </w:r>
      </w:hyperlink>
    </w:p>
    <w:p w14:paraId="03A0C7FB" w14:textId="77777777" w:rsidR="00F91DF1" w:rsidRPr="001769B7" w:rsidRDefault="0086224A" w:rsidP="00F91DF1">
      <w:pPr>
        <w:pStyle w:val="31"/>
        <w:rPr>
          <w:rStyle w:val="af2"/>
          <w:rFonts w:ascii="宋体" w:eastAsia="宋体" w:hAnsi="宋体"/>
          <w:noProof/>
        </w:rPr>
      </w:pPr>
      <w:hyperlink w:anchor="_Toc326079873" w:history="1">
        <w:r w:rsidR="00F91DF1" w:rsidRPr="001769B7">
          <w:rPr>
            <w:rStyle w:val="af2"/>
            <w:rFonts w:ascii="宋体" w:eastAsia="宋体" w:hAnsi="宋体"/>
            <w:noProof/>
          </w:rPr>
          <w:t xml:space="preserve">3.2.3 </w:t>
        </w:r>
        <w:r w:rsidR="009B6B14" w:rsidRPr="001769B7">
          <w:rPr>
            <w:rStyle w:val="af2"/>
            <w:rFonts w:ascii="宋体" w:eastAsia="宋体" w:hAnsi="宋体" w:hint="eastAsia"/>
            <w:noProof/>
            <w:sz w:val="21"/>
            <w:szCs w:val="21"/>
          </w:rPr>
          <w:t>本章小结</w:t>
        </w:r>
        <w:r w:rsidR="00F91DF1" w:rsidRPr="001769B7">
          <w:rPr>
            <w:rFonts w:ascii="宋体" w:eastAsia="宋体" w:hAnsi="宋体"/>
            <w:noProof/>
            <w:webHidden/>
          </w:rPr>
          <w:tab/>
        </w:r>
        <w:r w:rsidR="00F91DF1" w:rsidRPr="001769B7">
          <w:rPr>
            <w:rFonts w:ascii="宋体" w:eastAsia="宋体" w:hAnsi="宋体"/>
            <w:noProof/>
            <w:webHidden/>
          </w:rPr>
          <w:fldChar w:fldCharType="begin"/>
        </w:r>
        <w:r w:rsidR="00F91DF1" w:rsidRPr="001769B7">
          <w:rPr>
            <w:rFonts w:ascii="宋体" w:eastAsia="宋体" w:hAnsi="宋体"/>
            <w:noProof/>
            <w:webHidden/>
          </w:rPr>
          <w:instrText xml:space="preserve"> PAGEREF _Toc326079873 \h </w:instrText>
        </w:r>
        <w:r w:rsidR="00F91DF1" w:rsidRPr="001769B7">
          <w:rPr>
            <w:rFonts w:ascii="宋体" w:eastAsia="宋体" w:hAnsi="宋体"/>
            <w:noProof/>
            <w:webHidden/>
          </w:rPr>
        </w:r>
        <w:r w:rsidR="00F91DF1" w:rsidRPr="001769B7">
          <w:rPr>
            <w:rFonts w:ascii="宋体" w:eastAsia="宋体" w:hAnsi="宋体"/>
            <w:noProof/>
            <w:webHidden/>
          </w:rPr>
          <w:fldChar w:fldCharType="separate"/>
        </w:r>
        <w:r w:rsidR="00F91DF1" w:rsidRPr="001769B7">
          <w:rPr>
            <w:rFonts w:ascii="宋体" w:eastAsia="宋体" w:hAnsi="宋体"/>
            <w:noProof/>
            <w:webHidden/>
          </w:rPr>
          <w:t>28</w:t>
        </w:r>
        <w:r w:rsidR="00F91DF1" w:rsidRPr="001769B7">
          <w:rPr>
            <w:rFonts w:ascii="宋体" w:eastAsia="宋体" w:hAnsi="宋体"/>
            <w:noProof/>
            <w:webHidden/>
          </w:rPr>
          <w:fldChar w:fldCharType="end"/>
        </w:r>
      </w:hyperlink>
    </w:p>
    <w:p w14:paraId="4A2491FE" w14:textId="77777777" w:rsidR="009B6B14" w:rsidRPr="001769B7" w:rsidRDefault="0086224A" w:rsidP="009B6B14">
      <w:pPr>
        <w:pStyle w:val="31"/>
        <w:ind w:firstLineChars="0" w:firstLine="0"/>
        <w:rPr>
          <w:rStyle w:val="af2"/>
          <w:rFonts w:ascii="宋体" w:eastAsia="宋体" w:hAnsi="宋体"/>
          <w:noProof/>
        </w:rPr>
      </w:pPr>
      <w:hyperlink w:anchor="_Toc326079893" w:history="1">
        <w:r w:rsidR="009B6B14" w:rsidRPr="001769B7">
          <w:rPr>
            <w:rStyle w:val="af2"/>
            <w:rFonts w:ascii="宋体" w:eastAsia="宋体" w:hAnsi="宋体" w:hint="eastAsia"/>
            <w:noProof/>
          </w:rPr>
          <w:t>第三章</w:t>
        </w:r>
        <w:r w:rsidR="009B6B14" w:rsidRPr="001769B7">
          <w:rPr>
            <w:rStyle w:val="af2"/>
            <w:rFonts w:ascii="宋体" w:eastAsia="宋体" w:hAnsi="宋体"/>
            <w:noProof/>
          </w:rPr>
          <w:t xml:space="preserve">  </w:t>
        </w:r>
        <w:r w:rsidR="009B6B14" w:rsidRPr="001769B7">
          <w:rPr>
            <w:rStyle w:val="af2"/>
            <w:rFonts w:ascii="宋体" w:eastAsia="宋体" w:hAnsi="宋体" w:hint="eastAsia"/>
            <w:noProof/>
          </w:rPr>
          <w:t>基于Service Workers离线阅读系统总体设计</w:t>
        </w:r>
        <w:r w:rsidR="009B6B14" w:rsidRPr="001769B7">
          <w:rPr>
            <w:rFonts w:ascii="宋体" w:eastAsia="宋体" w:hAnsi="宋体"/>
            <w:noProof/>
            <w:webHidden/>
          </w:rPr>
          <w:tab/>
        </w:r>
        <w:r w:rsidR="009B6B14" w:rsidRPr="001769B7">
          <w:rPr>
            <w:rFonts w:ascii="宋体" w:eastAsia="宋体" w:hAnsi="宋体"/>
            <w:noProof/>
            <w:webHidden/>
          </w:rPr>
          <w:fldChar w:fldCharType="begin"/>
        </w:r>
        <w:r w:rsidR="009B6B14" w:rsidRPr="001769B7">
          <w:rPr>
            <w:rFonts w:ascii="宋体" w:eastAsia="宋体" w:hAnsi="宋体"/>
            <w:noProof/>
            <w:webHidden/>
          </w:rPr>
          <w:instrText xml:space="preserve"> PAGEREF _Toc326079893 \h </w:instrText>
        </w:r>
        <w:r w:rsidR="009B6B14" w:rsidRPr="001769B7">
          <w:rPr>
            <w:rFonts w:ascii="宋体" w:eastAsia="宋体" w:hAnsi="宋体"/>
            <w:noProof/>
            <w:webHidden/>
          </w:rPr>
        </w:r>
        <w:r w:rsidR="009B6B14" w:rsidRPr="001769B7">
          <w:rPr>
            <w:rFonts w:ascii="宋体" w:eastAsia="宋体" w:hAnsi="宋体"/>
            <w:noProof/>
            <w:webHidden/>
          </w:rPr>
          <w:fldChar w:fldCharType="separate"/>
        </w:r>
        <w:r w:rsidR="009B6B14" w:rsidRPr="001769B7">
          <w:rPr>
            <w:rFonts w:ascii="宋体" w:eastAsia="宋体" w:hAnsi="宋体"/>
            <w:noProof/>
            <w:webHidden/>
          </w:rPr>
          <w:t>57</w:t>
        </w:r>
        <w:r w:rsidR="009B6B14" w:rsidRPr="001769B7">
          <w:rPr>
            <w:rFonts w:ascii="宋体" w:eastAsia="宋体" w:hAnsi="宋体"/>
            <w:noProof/>
            <w:webHidden/>
          </w:rPr>
          <w:fldChar w:fldCharType="end"/>
        </w:r>
      </w:hyperlink>
    </w:p>
    <w:p w14:paraId="7801A4BF" w14:textId="77777777" w:rsidR="009B6B14" w:rsidRPr="001769B7" w:rsidRDefault="0086224A" w:rsidP="009B6B14">
      <w:pPr>
        <w:pStyle w:val="20"/>
        <w:ind w:firstLineChars="200" w:firstLine="480"/>
        <w:rPr>
          <w:rFonts w:ascii="宋体" w:hAnsi="宋体"/>
          <w:sz w:val="21"/>
        </w:rPr>
      </w:pPr>
      <w:hyperlink w:anchor="_Toc326079894" w:history="1">
        <w:r w:rsidR="009B6B14" w:rsidRPr="001769B7">
          <w:rPr>
            <w:rStyle w:val="af2"/>
            <w:rFonts w:ascii="宋体" w:hAnsi="宋体"/>
          </w:rPr>
          <w:t xml:space="preserve">5.1 </w:t>
        </w:r>
        <w:r w:rsidR="009B6B14" w:rsidRPr="001769B7">
          <w:rPr>
            <w:rStyle w:val="af2"/>
            <w:rFonts w:ascii="宋体" w:hAnsi="宋体" w:hint="eastAsia"/>
          </w:rPr>
          <w:t>基于S</w:t>
        </w:r>
        <w:r w:rsidR="009B6B14" w:rsidRPr="001769B7">
          <w:rPr>
            <w:rStyle w:val="af2"/>
            <w:rFonts w:ascii="宋体" w:hAnsi="宋体"/>
          </w:rPr>
          <w:t>ervice Workers的离线框架</w:t>
        </w:r>
        <w:r w:rsidR="009B6B14" w:rsidRPr="001769B7">
          <w:rPr>
            <w:rStyle w:val="af2"/>
            <w:rFonts w:ascii="宋体" w:hAnsi="宋体" w:hint="eastAsia"/>
          </w:rPr>
          <w:t>设计</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_Toc326079894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57</w:t>
        </w:r>
        <w:r w:rsidR="009B6B14" w:rsidRPr="001769B7">
          <w:rPr>
            <w:rStyle w:val="af2"/>
            <w:rFonts w:ascii="宋体" w:hAnsi="宋体"/>
            <w:webHidden/>
          </w:rPr>
          <w:fldChar w:fldCharType="end"/>
        </w:r>
      </w:hyperlink>
    </w:p>
    <w:p w14:paraId="721A2DAB" w14:textId="77777777" w:rsidR="009B6B14" w:rsidRPr="001769B7" w:rsidRDefault="0086224A" w:rsidP="009B6B14">
      <w:pPr>
        <w:pStyle w:val="20"/>
        <w:ind w:firstLineChars="200" w:firstLine="480"/>
        <w:rPr>
          <w:rStyle w:val="af2"/>
          <w:rFonts w:ascii="宋体" w:hAnsi="宋体"/>
        </w:rPr>
      </w:pPr>
      <w:hyperlink w:anchor="_Toc326079895" w:history="1">
        <w:r w:rsidR="009B6B14" w:rsidRPr="001769B7">
          <w:rPr>
            <w:rStyle w:val="af2"/>
            <w:rFonts w:ascii="宋体" w:hAnsi="宋体"/>
          </w:rPr>
          <w:t xml:space="preserve">5.2 </w:t>
        </w:r>
        <w:r w:rsidR="009B6B14" w:rsidRPr="001769B7">
          <w:rPr>
            <w:rStyle w:val="af2"/>
            <w:rFonts w:ascii="宋体" w:hAnsi="宋体" w:hint="eastAsia"/>
          </w:rPr>
          <w:t>基于S</w:t>
        </w:r>
        <w:r w:rsidR="009B6B14" w:rsidRPr="001769B7">
          <w:rPr>
            <w:rStyle w:val="af2"/>
            <w:rFonts w:ascii="宋体" w:hAnsi="宋体"/>
          </w:rPr>
          <w:t>ervice Workers的离线表单提交机制</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_Toc326079895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59</w:t>
        </w:r>
        <w:r w:rsidR="009B6B14" w:rsidRPr="001769B7">
          <w:rPr>
            <w:rStyle w:val="af2"/>
            <w:rFonts w:ascii="宋体" w:hAnsi="宋体"/>
            <w:webHidden/>
          </w:rPr>
          <w:fldChar w:fldCharType="end"/>
        </w:r>
      </w:hyperlink>
    </w:p>
    <w:p w14:paraId="7156E3BE" w14:textId="77777777" w:rsidR="00E249D7" w:rsidRPr="001769B7" w:rsidRDefault="0086224A" w:rsidP="00E249D7">
      <w:pPr>
        <w:pStyle w:val="20"/>
        <w:ind w:firstLineChars="200" w:firstLine="480"/>
        <w:rPr>
          <w:rFonts w:ascii="宋体" w:hAnsi="宋体"/>
          <w:color w:val="0000FF"/>
          <w:u w:val="single"/>
        </w:rPr>
      </w:pPr>
      <w:hyperlink w:anchor="_Toc326079895" w:history="1">
        <w:r w:rsidR="00E249D7" w:rsidRPr="001769B7">
          <w:rPr>
            <w:rStyle w:val="af2"/>
            <w:rFonts w:ascii="宋体" w:hAnsi="宋体"/>
          </w:rPr>
          <w:t xml:space="preserve">5.3 </w:t>
        </w:r>
        <w:r w:rsidR="00E249D7" w:rsidRPr="001769B7">
          <w:rPr>
            <w:rStyle w:val="af2"/>
            <w:rFonts w:ascii="宋体" w:hAnsi="宋体" w:hint="eastAsia"/>
          </w:rPr>
          <w:t>测试</w:t>
        </w:r>
        <w:r w:rsidR="00E249D7" w:rsidRPr="001769B7">
          <w:rPr>
            <w:rStyle w:val="af2"/>
            <w:rFonts w:ascii="宋体" w:hAnsi="宋体"/>
            <w:webHidden/>
          </w:rPr>
          <w:tab/>
        </w:r>
        <w:r w:rsidR="00E249D7" w:rsidRPr="001769B7">
          <w:rPr>
            <w:rStyle w:val="af2"/>
            <w:rFonts w:ascii="宋体" w:hAnsi="宋体"/>
            <w:webHidden/>
          </w:rPr>
          <w:fldChar w:fldCharType="begin"/>
        </w:r>
        <w:r w:rsidR="00E249D7" w:rsidRPr="001769B7">
          <w:rPr>
            <w:rStyle w:val="af2"/>
            <w:rFonts w:ascii="宋体" w:hAnsi="宋体"/>
            <w:webHidden/>
          </w:rPr>
          <w:instrText xml:space="preserve"> PAGEREF _Toc326079895 \h </w:instrText>
        </w:r>
        <w:r w:rsidR="00E249D7" w:rsidRPr="001769B7">
          <w:rPr>
            <w:rStyle w:val="af2"/>
            <w:rFonts w:ascii="宋体" w:hAnsi="宋体"/>
            <w:webHidden/>
          </w:rPr>
        </w:r>
        <w:r w:rsidR="00E249D7" w:rsidRPr="001769B7">
          <w:rPr>
            <w:rStyle w:val="af2"/>
            <w:rFonts w:ascii="宋体" w:hAnsi="宋体"/>
            <w:webHidden/>
          </w:rPr>
          <w:fldChar w:fldCharType="separate"/>
        </w:r>
        <w:r w:rsidR="00E249D7" w:rsidRPr="001769B7">
          <w:rPr>
            <w:rStyle w:val="af2"/>
            <w:rFonts w:ascii="宋体" w:hAnsi="宋体"/>
            <w:webHidden/>
          </w:rPr>
          <w:t>59</w:t>
        </w:r>
        <w:r w:rsidR="00E249D7" w:rsidRPr="001769B7">
          <w:rPr>
            <w:rStyle w:val="af2"/>
            <w:rFonts w:ascii="宋体" w:hAnsi="宋体"/>
            <w:webHidden/>
          </w:rPr>
          <w:fldChar w:fldCharType="end"/>
        </w:r>
      </w:hyperlink>
    </w:p>
    <w:p w14:paraId="2D6BDC25" w14:textId="77777777" w:rsidR="009B6B14" w:rsidRPr="001769B7" w:rsidRDefault="0086224A" w:rsidP="009B6B14">
      <w:pPr>
        <w:pStyle w:val="20"/>
        <w:ind w:firstLineChars="200" w:firstLine="480"/>
        <w:rPr>
          <w:rFonts w:ascii="宋体" w:hAnsi="宋体"/>
          <w:color w:val="0000FF"/>
          <w:u w:val="single"/>
        </w:rPr>
      </w:pPr>
      <w:hyperlink w:anchor="_Toc326079899" w:history="1">
        <w:r w:rsidR="009B6B14" w:rsidRPr="001769B7">
          <w:rPr>
            <w:rStyle w:val="af2"/>
            <w:rFonts w:ascii="宋体" w:hAnsi="宋体"/>
          </w:rPr>
          <w:t xml:space="preserve">5.4 </w:t>
        </w:r>
        <w:r w:rsidR="009B6B14" w:rsidRPr="001769B7">
          <w:rPr>
            <w:rStyle w:val="af2"/>
            <w:rFonts w:ascii="宋体" w:hAnsi="宋体" w:hint="eastAsia"/>
          </w:rPr>
          <w:t>本章小结</w:t>
        </w:r>
        <w:r w:rsidR="009B6B14" w:rsidRPr="001769B7">
          <w:rPr>
            <w:rStyle w:val="af2"/>
            <w:rFonts w:ascii="宋体" w:hAnsi="宋体"/>
            <w:webHidden/>
          </w:rPr>
          <w:tab/>
        </w:r>
        <w:r w:rsidR="009B6B14" w:rsidRPr="001769B7">
          <w:rPr>
            <w:rStyle w:val="af2"/>
            <w:rFonts w:ascii="宋体" w:hAnsi="宋体"/>
            <w:webHidden/>
          </w:rPr>
          <w:fldChar w:fldCharType="begin"/>
        </w:r>
        <w:r w:rsidR="009B6B14" w:rsidRPr="001769B7">
          <w:rPr>
            <w:rStyle w:val="af2"/>
            <w:rFonts w:ascii="宋体" w:hAnsi="宋体"/>
            <w:webHidden/>
          </w:rPr>
          <w:instrText xml:space="preserve"> PAGEREF _Toc326079899 \h </w:instrText>
        </w:r>
        <w:r w:rsidR="009B6B14" w:rsidRPr="001769B7">
          <w:rPr>
            <w:rStyle w:val="af2"/>
            <w:rFonts w:ascii="宋体" w:hAnsi="宋体"/>
            <w:webHidden/>
          </w:rPr>
        </w:r>
        <w:r w:rsidR="009B6B14" w:rsidRPr="001769B7">
          <w:rPr>
            <w:rStyle w:val="af2"/>
            <w:rFonts w:ascii="宋体" w:hAnsi="宋体"/>
            <w:webHidden/>
          </w:rPr>
          <w:fldChar w:fldCharType="separate"/>
        </w:r>
        <w:r w:rsidR="009B6B14" w:rsidRPr="001769B7">
          <w:rPr>
            <w:rStyle w:val="af2"/>
            <w:rFonts w:ascii="宋体" w:hAnsi="宋体"/>
            <w:webHidden/>
          </w:rPr>
          <w:t>65</w:t>
        </w:r>
        <w:r w:rsidR="009B6B14" w:rsidRPr="001769B7">
          <w:rPr>
            <w:rStyle w:val="af2"/>
            <w:rFonts w:ascii="宋体" w:hAnsi="宋体"/>
            <w:webHidden/>
          </w:rPr>
          <w:fldChar w:fldCharType="end"/>
        </w:r>
      </w:hyperlink>
    </w:p>
    <w:p w14:paraId="1DE9557B" w14:textId="77777777" w:rsidR="000008D9" w:rsidRPr="001769B7" w:rsidRDefault="0086224A">
      <w:pPr>
        <w:pStyle w:val="10"/>
        <w:rPr>
          <w:rStyle w:val="af2"/>
          <w:rFonts w:ascii="宋体" w:eastAsia="宋体" w:hAnsi="宋体"/>
        </w:rPr>
      </w:pPr>
      <w:hyperlink w:anchor="_Toc326079880" w:history="1">
        <w:r w:rsidR="000008D9" w:rsidRPr="001769B7">
          <w:rPr>
            <w:rStyle w:val="af2"/>
            <w:rFonts w:ascii="宋体" w:eastAsia="宋体" w:hAnsi="宋体" w:hint="eastAsia"/>
          </w:rPr>
          <w:t>第四章</w:t>
        </w:r>
        <w:r w:rsidR="000008D9" w:rsidRPr="001769B7">
          <w:rPr>
            <w:rStyle w:val="af2"/>
            <w:rFonts w:ascii="宋体" w:eastAsia="宋体" w:hAnsi="宋体"/>
          </w:rPr>
          <w:t xml:space="preserve">  </w:t>
        </w:r>
        <w:r w:rsidR="00F06210" w:rsidRPr="001769B7">
          <w:rPr>
            <w:rStyle w:val="af2"/>
            <w:rFonts w:ascii="宋体" w:eastAsia="宋体" w:hAnsi="宋体" w:hint="eastAsia"/>
          </w:rPr>
          <w:t>在线期刊发布阅读</w:t>
        </w:r>
        <w:r w:rsidR="000008D9" w:rsidRPr="001769B7">
          <w:rPr>
            <w:rStyle w:val="af2"/>
            <w:rFonts w:ascii="宋体" w:eastAsia="宋体" w:hAnsi="宋体" w:hint="eastAsia"/>
          </w:rPr>
          <w:t>系统</w:t>
        </w:r>
        <w:r w:rsidR="00F91DF1" w:rsidRPr="001769B7">
          <w:rPr>
            <w:rStyle w:val="af2"/>
            <w:rFonts w:ascii="宋体" w:eastAsia="宋体" w:hAnsi="宋体" w:hint="eastAsia"/>
          </w:rPr>
          <w:t>总体</w:t>
        </w:r>
        <w:r w:rsidR="000008D9" w:rsidRPr="001769B7">
          <w:rPr>
            <w:rStyle w:val="af2"/>
            <w:rFonts w:ascii="宋体" w:eastAsia="宋体" w:hAnsi="宋体" w:hint="eastAsia"/>
          </w:rPr>
          <w:t>设计</w:t>
        </w:r>
        <w:r w:rsidR="000008D9" w:rsidRPr="001769B7">
          <w:rPr>
            <w:rStyle w:val="af2"/>
            <w:rFonts w:ascii="宋体" w:eastAsia="宋体" w:hAnsi="宋体"/>
            <w:webHidden/>
          </w:rPr>
          <w:tab/>
        </w:r>
        <w:r w:rsidR="000008D9" w:rsidRPr="001769B7">
          <w:rPr>
            <w:rStyle w:val="af2"/>
            <w:rFonts w:ascii="宋体" w:eastAsia="宋体" w:hAnsi="宋体"/>
            <w:webHidden/>
          </w:rPr>
          <w:fldChar w:fldCharType="begin"/>
        </w:r>
        <w:r w:rsidR="000008D9" w:rsidRPr="001769B7">
          <w:rPr>
            <w:rStyle w:val="af2"/>
            <w:rFonts w:ascii="宋体" w:eastAsia="宋体" w:hAnsi="宋体"/>
            <w:webHidden/>
          </w:rPr>
          <w:instrText xml:space="preserve"> PAGEREF _Toc326079880 \h </w:instrText>
        </w:r>
        <w:r w:rsidR="000008D9" w:rsidRPr="001769B7">
          <w:rPr>
            <w:rStyle w:val="af2"/>
            <w:rFonts w:ascii="宋体" w:eastAsia="宋体" w:hAnsi="宋体"/>
            <w:webHidden/>
          </w:rPr>
        </w:r>
        <w:r w:rsidR="000008D9" w:rsidRPr="001769B7">
          <w:rPr>
            <w:rStyle w:val="af2"/>
            <w:rFonts w:ascii="宋体" w:eastAsia="宋体" w:hAnsi="宋体"/>
            <w:webHidden/>
          </w:rPr>
          <w:fldChar w:fldCharType="separate"/>
        </w:r>
        <w:r w:rsidR="000008D9" w:rsidRPr="001769B7">
          <w:rPr>
            <w:rStyle w:val="af2"/>
            <w:rFonts w:ascii="宋体" w:eastAsia="宋体" w:hAnsi="宋体"/>
            <w:webHidden/>
          </w:rPr>
          <w:t>36</w:t>
        </w:r>
        <w:r w:rsidR="000008D9" w:rsidRPr="001769B7">
          <w:rPr>
            <w:rStyle w:val="af2"/>
            <w:rFonts w:ascii="宋体" w:eastAsia="宋体" w:hAnsi="宋体"/>
            <w:webHidden/>
          </w:rPr>
          <w:fldChar w:fldCharType="end"/>
        </w:r>
      </w:hyperlink>
    </w:p>
    <w:p w14:paraId="1B810197" w14:textId="77777777" w:rsidR="000008D9" w:rsidRPr="001769B7" w:rsidRDefault="0086224A">
      <w:pPr>
        <w:pStyle w:val="20"/>
        <w:ind w:firstLineChars="200" w:firstLine="480"/>
        <w:rPr>
          <w:rFonts w:ascii="宋体" w:hAnsi="宋体"/>
          <w:sz w:val="21"/>
        </w:rPr>
      </w:pPr>
      <w:hyperlink w:anchor="_Toc326079881" w:history="1">
        <w:r w:rsidR="000008D9" w:rsidRPr="001769B7">
          <w:rPr>
            <w:rStyle w:val="af2"/>
            <w:rFonts w:ascii="宋体" w:hAnsi="宋体"/>
          </w:rPr>
          <w:t xml:space="preserve">4.1 </w:t>
        </w:r>
        <w:r w:rsidR="00F06210" w:rsidRPr="001769B7">
          <w:rPr>
            <w:rStyle w:val="af2"/>
            <w:rFonts w:ascii="宋体" w:hAnsi="宋体" w:hint="eastAsia"/>
          </w:rPr>
          <w:t>总体设计</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_Toc326079881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36</w:t>
        </w:r>
        <w:r w:rsidR="000008D9" w:rsidRPr="001769B7">
          <w:rPr>
            <w:rFonts w:ascii="宋体" w:hAnsi="宋体"/>
            <w:webHidden/>
          </w:rPr>
          <w:fldChar w:fldCharType="end"/>
        </w:r>
      </w:hyperlink>
    </w:p>
    <w:p w14:paraId="3F26B048" w14:textId="77777777" w:rsidR="000008D9" w:rsidRPr="001769B7" w:rsidRDefault="0086224A">
      <w:pPr>
        <w:pStyle w:val="20"/>
        <w:ind w:firstLineChars="200" w:firstLine="480"/>
        <w:rPr>
          <w:rFonts w:ascii="宋体" w:hAnsi="宋体"/>
          <w:sz w:val="21"/>
        </w:rPr>
      </w:pPr>
      <w:hyperlink w:anchor="_Toc326079882" w:history="1">
        <w:r w:rsidR="000008D9" w:rsidRPr="001769B7">
          <w:rPr>
            <w:rStyle w:val="af2"/>
            <w:rFonts w:ascii="宋体" w:hAnsi="宋体"/>
          </w:rPr>
          <w:t xml:space="preserve">4.2 </w:t>
        </w:r>
        <w:r w:rsidR="00F06210" w:rsidRPr="001769B7">
          <w:rPr>
            <w:rStyle w:val="af2"/>
            <w:rFonts w:ascii="宋体" w:hAnsi="宋体" w:hint="eastAsia"/>
          </w:rPr>
          <w:t>网络拓扑结构</w:t>
        </w:r>
        <w:r w:rsidR="00D304F4" w:rsidRPr="001769B7">
          <w:rPr>
            <w:rStyle w:val="af2"/>
            <w:rFonts w:ascii="宋体" w:hAnsi="宋体" w:hint="eastAsia"/>
          </w:rPr>
          <w:t>及安全方案</w:t>
        </w:r>
        <w:r w:rsidR="000008D9" w:rsidRPr="001769B7">
          <w:rPr>
            <w:rFonts w:ascii="宋体" w:hAnsi="宋体"/>
            <w:webHidden/>
          </w:rPr>
          <w:tab/>
        </w:r>
        <w:r w:rsidR="000008D9" w:rsidRPr="001769B7">
          <w:rPr>
            <w:rFonts w:ascii="宋体" w:hAnsi="宋体"/>
            <w:webHidden/>
          </w:rPr>
          <w:fldChar w:fldCharType="begin"/>
        </w:r>
        <w:r w:rsidR="000008D9" w:rsidRPr="001769B7">
          <w:rPr>
            <w:rFonts w:ascii="宋体" w:hAnsi="宋体"/>
            <w:webHidden/>
          </w:rPr>
          <w:instrText xml:space="preserve"> PAGEREF _Toc326079882 \h </w:instrText>
        </w:r>
        <w:r w:rsidR="000008D9" w:rsidRPr="001769B7">
          <w:rPr>
            <w:rFonts w:ascii="宋体" w:hAnsi="宋体"/>
            <w:webHidden/>
          </w:rPr>
        </w:r>
        <w:r w:rsidR="000008D9" w:rsidRPr="001769B7">
          <w:rPr>
            <w:rFonts w:ascii="宋体" w:hAnsi="宋体"/>
            <w:webHidden/>
          </w:rPr>
          <w:fldChar w:fldCharType="separate"/>
        </w:r>
        <w:r w:rsidR="000008D9" w:rsidRPr="001769B7">
          <w:rPr>
            <w:rFonts w:ascii="宋体" w:hAnsi="宋体"/>
            <w:webHidden/>
          </w:rPr>
          <w:t>39</w:t>
        </w:r>
        <w:r w:rsidR="000008D9" w:rsidRPr="001769B7">
          <w:rPr>
            <w:rFonts w:ascii="宋体" w:hAnsi="宋体"/>
            <w:webHidden/>
          </w:rPr>
          <w:fldChar w:fldCharType="end"/>
        </w:r>
      </w:hyperlink>
    </w:p>
    <w:p w14:paraId="4A459D5C" w14:textId="77777777" w:rsidR="000008D9" w:rsidRPr="001769B7" w:rsidRDefault="0086224A">
      <w:pPr>
        <w:pStyle w:val="20"/>
        <w:ind w:firstLineChars="200" w:firstLine="480"/>
        <w:rPr>
          <w:rStyle w:val="af2"/>
          <w:rFonts w:ascii="宋体" w:hAnsi="宋体"/>
        </w:rPr>
      </w:pPr>
      <w:hyperlink w:anchor="_Toc326079886" w:history="1">
        <w:r w:rsidR="000008D9" w:rsidRPr="001769B7">
          <w:rPr>
            <w:rStyle w:val="af2"/>
            <w:rFonts w:ascii="宋体" w:hAnsi="宋体"/>
          </w:rPr>
          <w:t xml:space="preserve">4.3 </w:t>
        </w:r>
        <w:r w:rsidR="00D304F4" w:rsidRPr="001769B7">
          <w:rPr>
            <w:rStyle w:val="af2"/>
            <w:rFonts w:ascii="宋体" w:hAnsi="宋体" w:hint="eastAsia"/>
          </w:rPr>
          <w:t>功能模块设计</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_Toc326079886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46</w:t>
        </w:r>
        <w:r w:rsidR="000008D9" w:rsidRPr="001769B7">
          <w:rPr>
            <w:rStyle w:val="af2"/>
            <w:rFonts w:ascii="宋体" w:hAnsi="宋体"/>
            <w:webHidden/>
          </w:rPr>
          <w:fldChar w:fldCharType="end"/>
        </w:r>
      </w:hyperlink>
    </w:p>
    <w:p w14:paraId="6BB2BF24" w14:textId="77777777" w:rsidR="000008D9" w:rsidRPr="001769B7" w:rsidRDefault="0086224A">
      <w:pPr>
        <w:pStyle w:val="20"/>
        <w:ind w:firstLineChars="200" w:firstLine="480"/>
        <w:rPr>
          <w:rStyle w:val="af2"/>
          <w:rFonts w:ascii="宋体" w:hAnsi="宋体"/>
        </w:rPr>
      </w:pPr>
      <w:hyperlink w:anchor="_Toc326079889" w:history="1">
        <w:r w:rsidR="000008D9" w:rsidRPr="001769B7">
          <w:rPr>
            <w:rStyle w:val="af2"/>
            <w:rFonts w:ascii="宋体" w:hAnsi="宋体"/>
          </w:rPr>
          <w:t xml:space="preserve">4.4 </w:t>
        </w:r>
        <w:r w:rsidR="00D304F4" w:rsidRPr="001769B7">
          <w:rPr>
            <w:rStyle w:val="af2"/>
            <w:rFonts w:ascii="宋体" w:hAnsi="宋体" w:hint="eastAsia"/>
          </w:rPr>
          <w:t>数据库设计</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_Toc326079889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50</w:t>
        </w:r>
        <w:r w:rsidR="000008D9" w:rsidRPr="001769B7">
          <w:rPr>
            <w:rStyle w:val="af2"/>
            <w:rFonts w:ascii="宋体" w:hAnsi="宋体"/>
            <w:webHidden/>
          </w:rPr>
          <w:fldChar w:fldCharType="end"/>
        </w:r>
      </w:hyperlink>
    </w:p>
    <w:p w14:paraId="435BB76C" w14:textId="77777777" w:rsidR="000008D9" w:rsidRPr="001769B7" w:rsidRDefault="0086224A">
      <w:pPr>
        <w:pStyle w:val="20"/>
        <w:ind w:firstLineChars="200" w:firstLine="480"/>
        <w:rPr>
          <w:rStyle w:val="af2"/>
          <w:rFonts w:ascii="宋体" w:hAnsi="宋体"/>
        </w:rPr>
      </w:pPr>
      <w:hyperlink w:anchor="_Toc326079892" w:history="1">
        <w:r w:rsidR="000008D9" w:rsidRPr="001769B7">
          <w:rPr>
            <w:rStyle w:val="af2"/>
            <w:rFonts w:ascii="宋体" w:hAnsi="宋体"/>
          </w:rPr>
          <w:t xml:space="preserve">4.5 </w:t>
        </w:r>
        <w:r w:rsidR="000008D9" w:rsidRPr="001769B7">
          <w:rPr>
            <w:rStyle w:val="af2"/>
            <w:rFonts w:ascii="宋体" w:hAnsi="宋体" w:hint="eastAsia"/>
          </w:rPr>
          <w:t>本章小结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_Toc326079892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55</w:t>
        </w:r>
        <w:r w:rsidR="000008D9" w:rsidRPr="001769B7">
          <w:rPr>
            <w:rStyle w:val="af2"/>
            <w:rFonts w:ascii="宋体" w:hAnsi="宋体"/>
            <w:webHidden/>
          </w:rPr>
          <w:fldChar w:fldCharType="end"/>
        </w:r>
      </w:hyperlink>
    </w:p>
    <w:p w14:paraId="30988114" w14:textId="77777777" w:rsidR="000008D9" w:rsidRPr="001769B7" w:rsidRDefault="0086224A">
      <w:pPr>
        <w:pStyle w:val="31"/>
        <w:ind w:firstLineChars="0" w:firstLine="0"/>
        <w:rPr>
          <w:rFonts w:ascii="宋体" w:eastAsia="宋体" w:hAnsi="宋体"/>
          <w:caps/>
          <w:noProof/>
          <w:sz w:val="21"/>
        </w:rPr>
      </w:pPr>
      <w:hyperlink w:anchor="_Toc326079900" w:history="1">
        <w:r w:rsidR="000008D9" w:rsidRPr="001769B7">
          <w:rPr>
            <w:rStyle w:val="af2"/>
            <w:rFonts w:ascii="宋体" w:eastAsia="宋体" w:hAnsi="宋体" w:hint="eastAsia"/>
            <w:noProof/>
          </w:rPr>
          <w:t>第</w:t>
        </w:r>
        <w:r w:rsidR="0004705A" w:rsidRPr="001769B7">
          <w:rPr>
            <w:rStyle w:val="af2"/>
            <w:rFonts w:ascii="宋体" w:eastAsia="宋体" w:hAnsi="宋体" w:hint="eastAsia"/>
            <w:noProof/>
          </w:rPr>
          <w:t>七</w:t>
        </w:r>
        <w:r w:rsidR="000008D9" w:rsidRPr="001769B7">
          <w:rPr>
            <w:rStyle w:val="af2"/>
            <w:rFonts w:ascii="宋体" w:eastAsia="宋体" w:hAnsi="宋体" w:hint="eastAsia"/>
            <w:noProof/>
          </w:rPr>
          <w:t>章</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系统</w:t>
        </w:r>
        <w:r w:rsidR="0004705A" w:rsidRPr="001769B7">
          <w:rPr>
            <w:rStyle w:val="af2"/>
            <w:rFonts w:ascii="宋体" w:eastAsia="宋体" w:hAnsi="宋体" w:hint="eastAsia"/>
            <w:noProof/>
          </w:rPr>
          <w:t>的</w:t>
        </w:r>
        <w:r w:rsidR="000008D9" w:rsidRPr="001769B7">
          <w:rPr>
            <w:rStyle w:val="af2"/>
            <w:rFonts w:ascii="宋体" w:eastAsia="宋体" w:hAnsi="宋体" w:hint="eastAsia"/>
            <w:noProof/>
          </w:rPr>
          <w:t>测试</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_Toc326079900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66</w:t>
        </w:r>
        <w:r w:rsidR="000008D9" w:rsidRPr="001769B7">
          <w:rPr>
            <w:rFonts w:ascii="宋体" w:eastAsia="宋体" w:hAnsi="宋体"/>
            <w:noProof/>
            <w:webHidden/>
          </w:rPr>
          <w:fldChar w:fldCharType="end"/>
        </w:r>
      </w:hyperlink>
    </w:p>
    <w:p w14:paraId="659CA3BF" w14:textId="77777777" w:rsidR="000008D9" w:rsidRPr="001769B7" w:rsidRDefault="0086224A">
      <w:pPr>
        <w:pStyle w:val="20"/>
        <w:ind w:firstLineChars="200" w:firstLine="480"/>
        <w:rPr>
          <w:rStyle w:val="af2"/>
          <w:rFonts w:ascii="宋体" w:hAnsi="宋体"/>
        </w:rPr>
      </w:pPr>
      <w:hyperlink w:anchor="_Toc326079901" w:history="1">
        <w:r w:rsidR="000008D9" w:rsidRPr="001769B7">
          <w:rPr>
            <w:rStyle w:val="af2"/>
            <w:rFonts w:ascii="宋体" w:hAnsi="宋体"/>
          </w:rPr>
          <w:t xml:space="preserve">6.1 </w:t>
        </w:r>
        <w:r w:rsidR="0004705A" w:rsidRPr="001769B7">
          <w:rPr>
            <w:rStyle w:val="af2"/>
            <w:rFonts w:ascii="宋体" w:hAnsi="宋体" w:hint="eastAsia"/>
          </w:rPr>
          <w:t>测试概述</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_Toc326079901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66</w:t>
        </w:r>
        <w:r w:rsidR="000008D9" w:rsidRPr="001769B7">
          <w:rPr>
            <w:rStyle w:val="af2"/>
            <w:rFonts w:ascii="宋体" w:hAnsi="宋体"/>
            <w:webHidden/>
          </w:rPr>
          <w:fldChar w:fldCharType="end"/>
        </w:r>
      </w:hyperlink>
    </w:p>
    <w:p w14:paraId="4542BB2A" w14:textId="77777777" w:rsidR="000008D9" w:rsidRPr="001769B7" w:rsidRDefault="0086224A">
      <w:pPr>
        <w:pStyle w:val="20"/>
        <w:ind w:firstLineChars="200" w:firstLine="480"/>
        <w:rPr>
          <w:rStyle w:val="af2"/>
          <w:rFonts w:ascii="宋体" w:hAnsi="宋体"/>
        </w:rPr>
      </w:pPr>
      <w:hyperlink w:anchor="_Toc326079902" w:history="1">
        <w:r w:rsidR="000008D9" w:rsidRPr="001769B7">
          <w:rPr>
            <w:rStyle w:val="af2"/>
            <w:rFonts w:ascii="宋体" w:hAnsi="宋体"/>
          </w:rPr>
          <w:t xml:space="preserve">6.2 </w:t>
        </w:r>
        <w:r w:rsidR="0004705A" w:rsidRPr="001769B7">
          <w:rPr>
            <w:rStyle w:val="af2"/>
            <w:rFonts w:ascii="宋体" w:hAnsi="宋体" w:hint="eastAsia"/>
          </w:rPr>
          <w:t>测试目标</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66</w:t>
        </w:r>
        <w:r w:rsidR="000008D9" w:rsidRPr="001769B7">
          <w:rPr>
            <w:rStyle w:val="af2"/>
            <w:rFonts w:ascii="宋体" w:hAnsi="宋体"/>
            <w:webHidden/>
          </w:rPr>
          <w:fldChar w:fldCharType="end"/>
        </w:r>
      </w:hyperlink>
    </w:p>
    <w:p w14:paraId="2C131FDD" w14:textId="77777777" w:rsidR="000008D9" w:rsidRPr="001769B7" w:rsidRDefault="0086224A">
      <w:pPr>
        <w:pStyle w:val="20"/>
        <w:ind w:firstLineChars="200" w:firstLine="480"/>
        <w:rPr>
          <w:rStyle w:val="af2"/>
          <w:rFonts w:ascii="宋体" w:hAnsi="宋体"/>
        </w:rPr>
      </w:pPr>
      <w:hyperlink w:anchor="_Toc326079903" w:history="1">
        <w:r w:rsidR="000008D9" w:rsidRPr="001769B7">
          <w:rPr>
            <w:rStyle w:val="af2"/>
            <w:rFonts w:ascii="宋体" w:hAnsi="宋体"/>
          </w:rPr>
          <w:t>6.3</w:t>
        </w:r>
        <w:r w:rsidR="000008D9" w:rsidRPr="001769B7">
          <w:rPr>
            <w:rStyle w:val="af2"/>
            <w:rFonts w:ascii="宋体" w:hAnsi="宋体" w:hint="eastAsia"/>
          </w:rPr>
          <w:t>测试</w:t>
        </w:r>
        <w:r w:rsidR="0004705A" w:rsidRPr="001769B7">
          <w:rPr>
            <w:rStyle w:val="af2"/>
            <w:rFonts w:ascii="宋体" w:hAnsi="宋体" w:hint="eastAsia"/>
          </w:rPr>
          <w:t>方法</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_Toc326079903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67</w:t>
        </w:r>
        <w:r w:rsidR="000008D9" w:rsidRPr="001769B7">
          <w:rPr>
            <w:rStyle w:val="af2"/>
            <w:rFonts w:ascii="宋体" w:hAnsi="宋体"/>
            <w:webHidden/>
          </w:rPr>
          <w:fldChar w:fldCharType="end"/>
        </w:r>
      </w:hyperlink>
    </w:p>
    <w:p w14:paraId="74BA2072" w14:textId="77777777" w:rsidR="0004705A" w:rsidRPr="001769B7" w:rsidRDefault="0086224A" w:rsidP="0004705A">
      <w:pPr>
        <w:pStyle w:val="20"/>
        <w:ind w:firstLineChars="200" w:firstLine="480"/>
        <w:rPr>
          <w:rStyle w:val="af2"/>
          <w:rFonts w:ascii="宋体" w:hAnsi="宋体"/>
        </w:rPr>
      </w:pPr>
      <w:hyperlink w:anchor="_Toc326079903" w:history="1">
        <w:r w:rsidR="0004705A" w:rsidRPr="001769B7">
          <w:rPr>
            <w:rStyle w:val="af2"/>
            <w:rFonts w:ascii="宋体" w:hAnsi="宋体"/>
          </w:rPr>
          <w:t>6.3</w:t>
        </w:r>
        <w:r w:rsidR="0004705A" w:rsidRPr="001769B7">
          <w:rPr>
            <w:rStyle w:val="af2"/>
            <w:rFonts w:ascii="宋体" w:hAnsi="宋体" w:hint="eastAsia"/>
          </w:rPr>
          <w:t>系统功能测试</w:t>
        </w:r>
        <w:r w:rsidR="0004705A" w:rsidRPr="001769B7">
          <w:rPr>
            <w:rStyle w:val="af2"/>
            <w:rFonts w:ascii="宋体" w:hAnsi="宋体"/>
            <w:webHidden/>
          </w:rPr>
          <w:tab/>
        </w:r>
        <w:r w:rsidR="0004705A" w:rsidRPr="001769B7">
          <w:rPr>
            <w:rStyle w:val="af2"/>
            <w:rFonts w:ascii="宋体" w:hAnsi="宋体"/>
            <w:webHidden/>
          </w:rPr>
          <w:fldChar w:fldCharType="begin"/>
        </w:r>
        <w:r w:rsidR="0004705A" w:rsidRPr="001769B7">
          <w:rPr>
            <w:rStyle w:val="af2"/>
            <w:rFonts w:ascii="宋体" w:hAnsi="宋体"/>
            <w:webHidden/>
          </w:rPr>
          <w:instrText xml:space="preserve"> PAGEREF _Toc326079903 \h </w:instrText>
        </w:r>
        <w:r w:rsidR="0004705A" w:rsidRPr="001769B7">
          <w:rPr>
            <w:rStyle w:val="af2"/>
            <w:rFonts w:ascii="宋体" w:hAnsi="宋体"/>
            <w:webHidden/>
          </w:rPr>
        </w:r>
        <w:r w:rsidR="0004705A" w:rsidRPr="001769B7">
          <w:rPr>
            <w:rStyle w:val="af2"/>
            <w:rFonts w:ascii="宋体" w:hAnsi="宋体"/>
            <w:webHidden/>
          </w:rPr>
          <w:fldChar w:fldCharType="separate"/>
        </w:r>
        <w:r w:rsidR="0004705A" w:rsidRPr="001769B7">
          <w:rPr>
            <w:rStyle w:val="af2"/>
            <w:rFonts w:ascii="宋体" w:hAnsi="宋体"/>
            <w:webHidden/>
          </w:rPr>
          <w:t>67</w:t>
        </w:r>
        <w:r w:rsidR="0004705A" w:rsidRPr="001769B7">
          <w:rPr>
            <w:rStyle w:val="af2"/>
            <w:rFonts w:ascii="宋体" w:hAnsi="宋体"/>
            <w:webHidden/>
          </w:rPr>
          <w:fldChar w:fldCharType="end"/>
        </w:r>
      </w:hyperlink>
    </w:p>
    <w:p w14:paraId="237BBA57" w14:textId="77777777" w:rsidR="0004705A" w:rsidRPr="001769B7" w:rsidRDefault="0086224A" w:rsidP="0004705A">
      <w:pPr>
        <w:pStyle w:val="20"/>
        <w:ind w:firstLineChars="200" w:firstLine="480"/>
        <w:rPr>
          <w:rStyle w:val="af2"/>
          <w:rFonts w:ascii="宋体" w:hAnsi="宋体"/>
        </w:rPr>
      </w:pPr>
      <w:hyperlink w:anchor="_Toc326079903" w:history="1">
        <w:r w:rsidR="0004705A" w:rsidRPr="001769B7">
          <w:rPr>
            <w:rStyle w:val="af2"/>
            <w:rFonts w:ascii="宋体" w:hAnsi="宋体"/>
          </w:rPr>
          <w:t>6.3</w:t>
        </w:r>
        <w:r w:rsidR="0004705A" w:rsidRPr="001769B7">
          <w:rPr>
            <w:rStyle w:val="af2"/>
            <w:rFonts w:ascii="宋体" w:hAnsi="宋体" w:hint="eastAsia"/>
          </w:rPr>
          <w:t>系统性能测试</w:t>
        </w:r>
        <w:r w:rsidR="0004705A" w:rsidRPr="001769B7">
          <w:rPr>
            <w:rStyle w:val="af2"/>
            <w:rFonts w:ascii="宋体" w:hAnsi="宋体"/>
            <w:webHidden/>
          </w:rPr>
          <w:tab/>
        </w:r>
        <w:r w:rsidR="0004705A" w:rsidRPr="001769B7">
          <w:rPr>
            <w:rStyle w:val="af2"/>
            <w:rFonts w:ascii="宋体" w:hAnsi="宋体"/>
            <w:webHidden/>
          </w:rPr>
          <w:fldChar w:fldCharType="begin"/>
        </w:r>
        <w:r w:rsidR="0004705A" w:rsidRPr="001769B7">
          <w:rPr>
            <w:rStyle w:val="af2"/>
            <w:rFonts w:ascii="宋体" w:hAnsi="宋体"/>
            <w:webHidden/>
          </w:rPr>
          <w:instrText xml:space="preserve"> PAGEREF _Toc326079903 \h </w:instrText>
        </w:r>
        <w:r w:rsidR="0004705A" w:rsidRPr="001769B7">
          <w:rPr>
            <w:rStyle w:val="af2"/>
            <w:rFonts w:ascii="宋体" w:hAnsi="宋体"/>
            <w:webHidden/>
          </w:rPr>
        </w:r>
        <w:r w:rsidR="0004705A" w:rsidRPr="001769B7">
          <w:rPr>
            <w:rStyle w:val="af2"/>
            <w:rFonts w:ascii="宋体" w:hAnsi="宋体"/>
            <w:webHidden/>
          </w:rPr>
          <w:fldChar w:fldCharType="separate"/>
        </w:r>
        <w:r w:rsidR="0004705A" w:rsidRPr="001769B7">
          <w:rPr>
            <w:rStyle w:val="af2"/>
            <w:rFonts w:ascii="宋体" w:hAnsi="宋体"/>
            <w:webHidden/>
          </w:rPr>
          <w:t>67</w:t>
        </w:r>
        <w:r w:rsidR="0004705A" w:rsidRPr="001769B7">
          <w:rPr>
            <w:rStyle w:val="af2"/>
            <w:rFonts w:ascii="宋体" w:hAnsi="宋体"/>
            <w:webHidden/>
          </w:rPr>
          <w:fldChar w:fldCharType="end"/>
        </w:r>
      </w:hyperlink>
    </w:p>
    <w:p w14:paraId="5CA85812" w14:textId="77777777" w:rsidR="000008D9" w:rsidRPr="001769B7" w:rsidRDefault="0086224A">
      <w:pPr>
        <w:pStyle w:val="20"/>
        <w:ind w:firstLineChars="200" w:firstLine="480"/>
        <w:rPr>
          <w:rStyle w:val="af2"/>
          <w:rFonts w:ascii="宋体" w:hAnsi="宋体"/>
        </w:rPr>
      </w:pPr>
      <w:hyperlink w:anchor="_Toc326079909" w:history="1">
        <w:r w:rsidR="000008D9" w:rsidRPr="001769B7">
          <w:rPr>
            <w:rStyle w:val="af2"/>
            <w:rFonts w:ascii="宋体" w:hAnsi="宋体"/>
          </w:rPr>
          <w:t xml:space="preserve">6.4 </w:t>
        </w:r>
        <w:r w:rsidR="000008D9" w:rsidRPr="001769B7">
          <w:rPr>
            <w:rStyle w:val="af2"/>
            <w:rFonts w:ascii="宋体" w:hAnsi="宋体" w:hint="eastAsia"/>
          </w:rPr>
          <w:t>本章小结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_Toc326079909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74</w:t>
        </w:r>
        <w:r w:rsidR="000008D9" w:rsidRPr="001769B7">
          <w:rPr>
            <w:rStyle w:val="af2"/>
            <w:rFonts w:ascii="宋体" w:hAnsi="宋体"/>
            <w:webHidden/>
          </w:rPr>
          <w:fldChar w:fldCharType="end"/>
        </w:r>
      </w:hyperlink>
    </w:p>
    <w:p w14:paraId="41479AC8" w14:textId="77777777" w:rsidR="000008D9" w:rsidRPr="001769B7" w:rsidRDefault="0086224A">
      <w:pPr>
        <w:pStyle w:val="31"/>
        <w:ind w:firstLineChars="0" w:firstLine="0"/>
        <w:rPr>
          <w:rFonts w:ascii="宋体" w:eastAsia="宋体" w:hAnsi="宋体"/>
          <w:caps/>
          <w:noProof/>
          <w:sz w:val="21"/>
        </w:rPr>
      </w:pPr>
      <w:hyperlink w:anchor="_Toc326079910" w:history="1">
        <w:r w:rsidR="000008D9" w:rsidRPr="001769B7">
          <w:rPr>
            <w:rStyle w:val="af2"/>
            <w:rFonts w:ascii="宋体" w:eastAsia="宋体" w:hAnsi="宋体" w:hint="eastAsia"/>
            <w:noProof/>
          </w:rPr>
          <w:t>第</w:t>
        </w:r>
        <w:r w:rsidR="0004705A" w:rsidRPr="001769B7">
          <w:rPr>
            <w:rStyle w:val="af2"/>
            <w:rFonts w:ascii="宋体" w:eastAsia="宋体" w:hAnsi="宋体" w:hint="eastAsia"/>
            <w:noProof/>
          </w:rPr>
          <w:t>八</w:t>
        </w:r>
        <w:r w:rsidR="000008D9" w:rsidRPr="001769B7">
          <w:rPr>
            <w:rStyle w:val="af2"/>
            <w:rFonts w:ascii="宋体" w:eastAsia="宋体" w:hAnsi="宋体" w:hint="eastAsia"/>
            <w:noProof/>
          </w:rPr>
          <w:t>章</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结论与展望</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_Toc326079910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75</w:t>
        </w:r>
        <w:r w:rsidR="000008D9" w:rsidRPr="001769B7">
          <w:rPr>
            <w:rFonts w:ascii="宋体" w:eastAsia="宋体" w:hAnsi="宋体"/>
            <w:noProof/>
            <w:webHidden/>
          </w:rPr>
          <w:fldChar w:fldCharType="end"/>
        </w:r>
      </w:hyperlink>
    </w:p>
    <w:p w14:paraId="7309C83D" w14:textId="77777777" w:rsidR="000008D9" w:rsidRPr="001769B7" w:rsidRDefault="0086224A">
      <w:pPr>
        <w:pStyle w:val="20"/>
        <w:ind w:firstLineChars="200" w:firstLine="480"/>
        <w:rPr>
          <w:rStyle w:val="af2"/>
          <w:rFonts w:ascii="宋体" w:hAnsi="宋体"/>
        </w:rPr>
      </w:pPr>
      <w:hyperlink w:anchor="_Toc326079911" w:history="1">
        <w:r w:rsidR="000008D9" w:rsidRPr="001769B7">
          <w:rPr>
            <w:rStyle w:val="af2"/>
            <w:rFonts w:ascii="宋体" w:hAnsi="宋体"/>
          </w:rPr>
          <w:t xml:space="preserve">7.1 </w:t>
        </w:r>
        <w:r w:rsidR="000008D9" w:rsidRPr="001769B7">
          <w:rPr>
            <w:rStyle w:val="af2"/>
            <w:rFonts w:ascii="宋体" w:hAnsi="宋体" w:hint="eastAsia"/>
          </w:rPr>
          <w:t>论文总结</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_Toc326079911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75</w:t>
        </w:r>
        <w:r w:rsidR="000008D9" w:rsidRPr="001769B7">
          <w:rPr>
            <w:rStyle w:val="af2"/>
            <w:rFonts w:ascii="宋体" w:hAnsi="宋体"/>
            <w:webHidden/>
          </w:rPr>
          <w:fldChar w:fldCharType="end"/>
        </w:r>
      </w:hyperlink>
    </w:p>
    <w:p w14:paraId="5953C757" w14:textId="77777777" w:rsidR="000008D9" w:rsidRPr="001769B7" w:rsidRDefault="0086224A">
      <w:pPr>
        <w:pStyle w:val="20"/>
        <w:ind w:firstLineChars="200" w:firstLine="480"/>
        <w:rPr>
          <w:rStyle w:val="af2"/>
          <w:rFonts w:ascii="宋体" w:hAnsi="宋体"/>
        </w:rPr>
      </w:pPr>
      <w:hyperlink w:anchor="_Toc326079912" w:history="1">
        <w:r w:rsidR="000008D9" w:rsidRPr="001769B7">
          <w:rPr>
            <w:rStyle w:val="af2"/>
            <w:rFonts w:ascii="宋体" w:hAnsi="宋体"/>
          </w:rPr>
          <w:t xml:space="preserve">7.2 </w:t>
        </w:r>
        <w:r w:rsidR="000008D9" w:rsidRPr="001769B7">
          <w:rPr>
            <w:rStyle w:val="af2"/>
            <w:rFonts w:ascii="宋体" w:hAnsi="宋体" w:hint="eastAsia"/>
          </w:rPr>
          <w:t>展望</w:t>
        </w:r>
        <w:r w:rsidR="000008D9" w:rsidRPr="001769B7">
          <w:rPr>
            <w:rStyle w:val="af2"/>
            <w:rFonts w:ascii="宋体" w:hAnsi="宋体"/>
            <w:webHidden/>
          </w:rPr>
          <w:tab/>
        </w:r>
        <w:r w:rsidR="000008D9" w:rsidRPr="001769B7">
          <w:rPr>
            <w:rStyle w:val="af2"/>
            <w:rFonts w:ascii="宋体" w:hAnsi="宋体"/>
            <w:webHidden/>
          </w:rPr>
          <w:fldChar w:fldCharType="begin"/>
        </w:r>
        <w:r w:rsidR="000008D9" w:rsidRPr="001769B7">
          <w:rPr>
            <w:rStyle w:val="af2"/>
            <w:rFonts w:ascii="宋体" w:hAnsi="宋体"/>
            <w:webHidden/>
          </w:rPr>
          <w:instrText xml:space="preserve"> PAGEREF _Toc326079912 \h </w:instrText>
        </w:r>
        <w:r w:rsidR="000008D9" w:rsidRPr="001769B7">
          <w:rPr>
            <w:rStyle w:val="af2"/>
            <w:rFonts w:ascii="宋体" w:hAnsi="宋体"/>
            <w:webHidden/>
          </w:rPr>
        </w:r>
        <w:r w:rsidR="000008D9" w:rsidRPr="001769B7">
          <w:rPr>
            <w:rStyle w:val="af2"/>
            <w:rFonts w:ascii="宋体" w:hAnsi="宋体"/>
            <w:webHidden/>
          </w:rPr>
          <w:fldChar w:fldCharType="separate"/>
        </w:r>
        <w:r w:rsidR="000008D9" w:rsidRPr="001769B7">
          <w:rPr>
            <w:rStyle w:val="af2"/>
            <w:rFonts w:ascii="宋体" w:hAnsi="宋体"/>
            <w:webHidden/>
          </w:rPr>
          <w:t>76</w:t>
        </w:r>
        <w:r w:rsidR="000008D9" w:rsidRPr="001769B7">
          <w:rPr>
            <w:rStyle w:val="af2"/>
            <w:rFonts w:ascii="宋体" w:hAnsi="宋体"/>
            <w:webHidden/>
          </w:rPr>
          <w:fldChar w:fldCharType="end"/>
        </w:r>
      </w:hyperlink>
    </w:p>
    <w:p w14:paraId="7E13461E" w14:textId="77777777" w:rsidR="000008D9" w:rsidRPr="001769B7" w:rsidRDefault="0086224A">
      <w:pPr>
        <w:pStyle w:val="31"/>
        <w:ind w:firstLineChars="0" w:firstLine="0"/>
        <w:rPr>
          <w:rFonts w:ascii="宋体" w:eastAsia="宋体" w:hAnsi="宋体"/>
          <w:caps/>
          <w:noProof/>
        </w:rPr>
      </w:pPr>
      <w:hyperlink w:anchor="_Toc326079913" w:history="1">
        <w:r w:rsidR="000008D9" w:rsidRPr="001769B7">
          <w:rPr>
            <w:rStyle w:val="af2"/>
            <w:rFonts w:ascii="宋体" w:eastAsia="宋体" w:hAnsi="宋体" w:hint="eastAsia"/>
            <w:noProof/>
          </w:rPr>
          <w:t>参考文献</w:t>
        </w:r>
        <w:r w:rsidR="000008D9" w:rsidRPr="001769B7">
          <w:rPr>
            <w:rFonts w:ascii="宋体" w:eastAsia="宋体" w:hAnsi="宋体" w:hint="eastAsia"/>
            <w:noProof/>
            <w:webHidden/>
          </w:rPr>
          <w:tab/>
        </w:r>
        <w:r w:rsidR="000008D9" w:rsidRPr="001769B7">
          <w:rPr>
            <w:rFonts w:ascii="宋体" w:eastAsia="宋体" w:hAnsi="宋体" w:hint="eastAsia"/>
            <w:noProof/>
            <w:webHidden/>
          </w:rPr>
          <w:fldChar w:fldCharType="begin"/>
        </w:r>
        <w:r w:rsidR="000008D9" w:rsidRPr="001769B7">
          <w:rPr>
            <w:rFonts w:ascii="宋体" w:eastAsia="宋体" w:hAnsi="宋体" w:hint="eastAsia"/>
            <w:noProof/>
            <w:webHidden/>
          </w:rPr>
          <w:instrText xml:space="preserve"> PAGEREF _Toc326079913 \h </w:instrText>
        </w:r>
        <w:r w:rsidR="000008D9" w:rsidRPr="001769B7">
          <w:rPr>
            <w:rFonts w:ascii="宋体" w:eastAsia="宋体" w:hAnsi="宋体" w:hint="eastAsia"/>
            <w:noProof/>
            <w:webHidden/>
          </w:rPr>
        </w:r>
        <w:r w:rsidR="000008D9" w:rsidRPr="001769B7">
          <w:rPr>
            <w:rFonts w:ascii="宋体" w:eastAsia="宋体" w:hAnsi="宋体" w:hint="eastAsia"/>
            <w:noProof/>
            <w:webHidden/>
          </w:rPr>
          <w:fldChar w:fldCharType="separate"/>
        </w:r>
        <w:r w:rsidR="000008D9" w:rsidRPr="001769B7">
          <w:rPr>
            <w:rFonts w:ascii="宋体" w:eastAsia="宋体" w:hAnsi="宋体"/>
            <w:noProof/>
            <w:webHidden/>
          </w:rPr>
          <w:t>77</w:t>
        </w:r>
        <w:r w:rsidR="000008D9" w:rsidRPr="001769B7">
          <w:rPr>
            <w:rFonts w:ascii="宋体" w:eastAsia="宋体" w:hAnsi="宋体" w:hint="eastAsia"/>
            <w:noProof/>
            <w:webHidden/>
          </w:rPr>
          <w:fldChar w:fldCharType="end"/>
        </w:r>
      </w:hyperlink>
    </w:p>
    <w:p w14:paraId="4475F438" w14:textId="77777777" w:rsidR="000008D9" w:rsidRPr="001769B7" w:rsidRDefault="0086224A">
      <w:pPr>
        <w:pStyle w:val="31"/>
        <w:ind w:firstLineChars="0" w:firstLine="0"/>
        <w:rPr>
          <w:rFonts w:ascii="宋体" w:eastAsia="宋体" w:hAnsi="宋体"/>
          <w:caps/>
          <w:noProof/>
          <w:sz w:val="21"/>
        </w:rPr>
      </w:pPr>
      <w:hyperlink w:anchor="_Toc326079914" w:history="1">
        <w:r w:rsidR="000008D9" w:rsidRPr="001769B7">
          <w:rPr>
            <w:rStyle w:val="af2"/>
            <w:rFonts w:ascii="宋体" w:eastAsia="宋体" w:hAnsi="宋体" w:hint="eastAsia"/>
            <w:noProof/>
          </w:rPr>
          <w:t>致</w:t>
        </w:r>
        <w:r w:rsidR="000008D9" w:rsidRPr="001769B7">
          <w:rPr>
            <w:rStyle w:val="af2"/>
            <w:rFonts w:ascii="宋体" w:eastAsia="宋体" w:hAnsi="宋体"/>
            <w:noProof/>
          </w:rPr>
          <w:t xml:space="preserve"> </w:t>
        </w:r>
        <w:r w:rsidR="000008D9" w:rsidRPr="001769B7">
          <w:rPr>
            <w:rStyle w:val="af2"/>
            <w:rFonts w:ascii="宋体" w:eastAsia="宋体" w:hAnsi="宋体" w:hint="eastAsia"/>
            <w:noProof/>
          </w:rPr>
          <w:t>谢</w:t>
        </w:r>
        <w:r w:rsidR="000008D9" w:rsidRPr="001769B7">
          <w:rPr>
            <w:rFonts w:ascii="宋体" w:eastAsia="宋体" w:hAnsi="宋体"/>
            <w:noProof/>
            <w:webHidden/>
          </w:rPr>
          <w:tab/>
        </w:r>
        <w:r w:rsidR="000008D9" w:rsidRPr="001769B7">
          <w:rPr>
            <w:rFonts w:ascii="宋体" w:eastAsia="宋体" w:hAnsi="宋体"/>
            <w:noProof/>
            <w:webHidden/>
          </w:rPr>
          <w:fldChar w:fldCharType="begin"/>
        </w:r>
        <w:r w:rsidR="000008D9" w:rsidRPr="001769B7">
          <w:rPr>
            <w:rFonts w:ascii="宋体" w:eastAsia="宋体" w:hAnsi="宋体"/>
            <w:noProof/>
            <w:webHidden/>
          </w:rPr>
          <w:instrText xml:space="preserve"> PAGEREF _Toc326079914 \h </w:instrText>
        </w:r>
        <w:r w:rsidR="000008D9" w:rsidRPr="001769B7">
          <w:rPr>
            <w:rFonts w:ascii="宋体" w:eastAsia="宋体" w:hAnsi="宋体"/>
            <w:noProof/>
            <w:webHidden/>
          </w:rPr>
        </w:r>
        <w:r w:rsidR="000008D9" w:rsidRPr="001769B7">
          <w:rPr>
            <w:rFonts w:ascii="宋体" w:eastAsia="宋体" w:hAnsi="宋体"/>
            <w:noProof/>
            <w:webHidden/>
          </w:rPr>
          <w:fldChar w:fldCharType="separate"/>
        </w:r>
        <w:r w:rsidR="000008D9" w:rsidRPr="001769B7">
          <w:rPr>
            <w:rFonts w:ascii="宋体" w:eastAsia="宋体" w:hAnsi="宋体"/>
            <w:noProof/>
            <w:webHidden/>
          </w:rPr>
          <w:t>80</w:t>
        </w:r>
        <w:r w:rsidR="000008D9" w:rsidRPr="001769B7">
          <w:rPr>
            <w:rFonts w:ascii="宋体" w:eastAsia="宋体" w:hAnsi="宋体"/>
            <w:noProof/>
            <w:webHidden/>
          </w:rPr>
          <w:fldChar w:fldCharType="end"/>
        </w:r>
      </w:hyperlink>
    </w:p>
    <w:p w14:paraId="7C26E3FA" w14:textId="2FF94A0C" w:rsidR="000008D9" w:rsidRDefault="000008D9">
      <w:pPr>
        <w:spacing w:beforeLines="50" w:before="163" w:afterLines="50" w:after="163"/>
        <w:ind w:firstLine="480"/>
        <w:jc w:val="center"/>
        <w:rPr>
          <w:rFonts w:eastAsia="黑体"/>
          <w:b/>
          <w:color w:val="000000"/>
          <w:sz w:val="36"/>
          <w:szCs w:val="36"/>
        </w:rPr>
      </w:pPr>
      <w:r w:rsidRPr="001769B7">
        <w:rPr>
          <w:rFonts w:ascii="宋体" w:hAnsi="宋体"/>
        </w:rPr>
        <w:lastRenderedPageBreak/>
        <w:fldChar w:fldCharType="end"/>
      </w:r>
      <w:r>
        <w:rPr>
          <w:rFonts w:eastAsia="黑体" w:hint="eastAsia"/>
          <w:b/>
          <w:color w:val="000000"/>
          <w:sz w:val="36"/>
          <w:szCs w:val="36"/>
        </w:rPr>
        <w:t xml:space="preserve"> </w:t>
      </w:r>
      <w:r>
        <w:rPr>
          <w:rFonts w:eastAsia="黑体" w:hint="eastAsia"/>
          <w:b/>
          <w:color w:val="000000"/>
          <w:sz w:val="36"/>
          <w:szCs w:val="36"/>
        </w:rPr>
        <w:t>图</w:t>
      </w:r>
      <w:r>
        <w:rPr>
          <w:rFonts w:eastAsia="黑体"/>
          <w:b/>
          <w:color w:val="000000"/>
          <w:sz w:val="36"/>
          <w:szCs w:val="36"/>
        </w:rPr>
        <w:t xml:space="preserve"> </w:t>
      </w:r>
      <w:r>
        <w:rPr>
          <w:rFonts w:eastAsia="黑体"/>
          <w:b/>
          <w:color w:val="000000"/>
          <w:sz w:val="36"/>
          <w:szCs w:val="36"/>
        </w:rPr>
        <w:t>目</w:t>
      </w:r>
      <w:r>
        <w:rPr>
          <w:rFonts w:eastAsia="黑体"/>
          <w:b/>
          <w:color w:val="000000"/>
          <w:sz w:val="36"/>
          <w:szCs w:val="36"/>
        </w:rPr>
        <w:t xml:space="preserve"> </w:t>
      </w:r>
      <w:r>
        <w:rPr>
          <w:rFonts w:eastAsia="黑体"/>
          <w:b/>
          <w:color w:val="000000"/>
          <w:sz w:val="36"/>
          <w:szCs w:val="36"/>
        </w:rPr>
        <w:t>录</w:t>
      </w:r>
    </w:p>
    <w:bookmarkStart w:id="0" w:name="_Toc324444249"/>
    <w:bookmarkEnd w:id="0"/>
    <w:p w14:paraId="7B04F3A4" w14:textId="7755DCBB" w:rsidR="000008D9" w:rsidRDefault="000008D9">
      <w:pPr>
        <w:pStyle w:val="a8"/>
        <w:tabs>
          <w:tab w:val="right" w:leader="dot" w:pos="9061"/>
        </w:tabs>
        <w:ind w:leftChars="175" w:left="420" w:firstLine="0"/>
        <w:rPr>
          <w:rFonts w:ascii="Calibri" w:hAnsi="Calibri"/>
          <w:noProof/>
          <w:sz w:val="21"/>
          <w:szCs w:val="22"/>
        </w:rPr>
      </w:pPr>
      <w:r>
        <w:fldChar w:fldCharType="begin"/>
      </w:r>
      <w:r>
        <w:instrText xml:space="preserve"> </w:instrText>
      </w:r>
      <w:r>
        <w:rPr>
          <w:rFonts w:hint="eastAsia"/>
        </w:rPr>
        <w:instrText>TOC \h \z \c "</w:instrText>
      </w:r>
      <w:r>
        <w:rPr>
          <w:rFonts w:hint="eastAsia"/>
        </w:rPr>
        <w:instrText>图表</w:instrText>
      </w:r>
      <w:r>
        <w:rPr>
          <w:rFonts w:hint="eastAsia"/>
        </w:rPr>
        <w:instrText>"</w:instrText>
      </w:r>
      <w:r>
        <w:instrText xml:space="preserve"> </w:instrText>
      </w:r>
      <w:r>
        <w:fldChar w:fldCharType="separate"/>
      </w:r>
      <w:hyperlink w:anchor="_Toc325187973" w:history="1">
        <w:r>
          <w:rPr>
            <w:rStyle w:val="af2"/>
            <w:rFonts w:hint="eastAsia"/>
            <w:b/>
            <w:noProof/>
          </w:rPr>
          <w:t>图</w:t>
        </w:r>
        <w:r w:rsidR="00715998">
          <w:rPr>
            <w:rStyle w:val="af2"/>
            <w:b/>
            <w:noProof/>
          </w:rPr>
          <w:t xml:space="preserve">1  </w:t>
        </w:r>
        <w:r>
          <w:rPr>
            <w:rStyle w:val="af2"/>
            <w:rFonts w:hint="eastAsia"/>
            <w:b/>
            <w:noProof/>
          </w:rPr>
          <w:t>XXXXX</w:t>
        </w:r>
        <w:r>
          <w:rPr>
            <w:noProof/>
            <w:webHidden/>
          </w:rPr>
          <w:tab/>
        </w:r>
        <w:r>
          <w:rPr>
            <w:noProof/>
            <w:webHidden/>
          </w:rPr>
          <w:fldChar w:fldCharType="begin"/>
        </w:r>
        <w:r>
          <w:rPr>
            <w:noProof/>
            <w:webHidden/>
          </w:rPr>
          <w:instrText xml:space="preserve"> PAGEREF _Toc325187973 \h </w:instrText>
        </w:r>
        <w:r>
          <w:rPr>
            <w:noProof/>
            <w:webHidden/>
          </w:rPr>
        </w:r>
        <w:r>
          <w:rPr>
            <w:noProof/>
            <w:webHidden/>
          </w:rPr>
          <w:fldChar w:fldCharType="separate"/>
        </w:r>
        <w:r>
          <w:rPr>
            <w:noProof/>
            <w:webHidden/>
          </w:rPr>
          <w:t>3</w:t>
        </w:r>
        <w:r>
          <w:rPr>
            <w:noProof/>
            <w:webHidden/>
          </w:rPr>
          <w:fldChar w:fldCharType="end"/>
        </w:r>
      </w:hyperlink>
    </w:p>
    <w:p w14:paraId="627BAEAB" w14:textId="77777777" w:rsidR="000008D9" w:rsidRDefault="000008D9">
      <w:pPr>
        <w:pStyle w:val="a0"/>
        <w:ind w:firstLineChars="175"/>
      </w:pPr>
      <w:r>
        <w:fldChar w:fldCharType="end"/>
      </w:r>
    </w:p>
    <w:p w14:paraId="3DE8BBA6" w14:textId="77777777" w:rsidR="000008D9" w:rsidRDefault="000008D9">
      <w:pPr>
        <w:spacing w:beforeLines="50" w:before="163" w:afterLines="50" w:after="163"/>
        <w:ind w:firstLine="480"/>
        <w:jc w:val="center"/>
        <w:rPr>
          <w:noProof/>
        </w:rPr>
      </w:pPr>
      <w:r>
        <w:br w:type="page"/>
      </w:r>
      <w:r>
        <w:rPr>
          <w:rFonts w:eastAsia="黑体" w:hint="eastAsia"/>
          <w:b/>
          <w:color w:val="000000"/>
          <w:sz w:val="36"/>
          <w:szCs w:val="36"/>
        </w:rPr>
        <w:lastRenderedPageBreak/>
        <w:t>表</w:t>
      </w:r>
      <w:r>
        <w:rPr>
          <w:rFonts w:eastAsia="黑体"/>
          <w:b/>
          <w:color w:val="000000"/>
          <w:sz w:val="36"/>
          <w:szCs w:val="36"/>
        </w:rPr>
        <w:t xml:space="preserve"> </w:t>
      </w:r>
      <w:r>
        <w:rPr>
          <w:rFonts w:eastAsia="黑体" w:hint="eastAsia"/>
          <w:b/>
          <w:color w:val="000000"/>
          <w:sz w:val="36"/>
          <w:szCs w:val="36"/>
        </w:rPr>
        <w:t>目</w:t>
      </w:r>
      <w:r>
        <w:rPr>
          <w:rFonts w:eastAsia="黑体"/>
          <w:b/>
          <w:color w:val="000000"/>
          <w:sz w:val="36"/>
          <w:szCs w:val="36"/>
        </w:rPr>
        <w:t xml:space="preserve"> </w:t>
      </w:r>
      <w:r>
        <w:rPr>
          <w:rFonts w:eastAsia="黑体" w:hint="eastAsia"/>
          <w:b/>
          <w:color w:val="000000"/>
          <w:sz w:val="36"/>
          <w:szCs w:val="36"/>
        </w:rPr>
        <w:t>录</w:t>
      </w:r>
      <w:r>
        <w:fldChar w:fldCharType="begin"/>
      </w:r>
      <w:r>
        <w:instrText xml:space="preserve"> TOC \h \z \c "</w:instrText>
      </w:r>
      <w:r>
        <w:instrText>表格</w:instrText>
      </w:r>
      <w:r>
        <w:instrText xml:space="preserve">" </w:instrText>
      </w:r>
      <w:r>
        <w:fldChar w:fldCharType="separate"/>
      </w:r>
    </w:p>
    <w:p w14:paraId="2473ADDE" w14:textId="3401F13D" w:rsidR="000008D9" w:rsidRDefault="0086224A">
      <w:pPr>
        <w:pStyle w:val="a8"/>
        <w:tabs>
          <w:tab w:val="right" w:leader="dot" w:pos="9061"/>
        </w:tabs>
        <w:ind w:leftChars="175" w:left="420" w:firstLine="0"/>
        <w:rPr>
          <w:noProof/>
          <w:sz w:val="21"/>
        </w:rPr>
      </w:pPr>
      <w:hyperlink w:anchor="_Toc326148645" w:history="1">
        <w:r w:rsidR="000008D9">
          <w:rPr>
            <w:rStyle w:val="af2"/>
            <w:rFonts w:ascii="宋体" w:hAnsi="宋体" w:hint="eastAsia"/>
            <w:b/>
            <w:noProof/>
          </w:rPr>
          <w:t>表</w:t>
        </w:r>
        <w:r w:rsidR="000008D9">
          <w:rPr>
            <w:rStyle w:val="af2"/>
            <w:rFonts w:ascii="宋体" w:hAnsi="宋体"/>
            <w:b/>
            <w:noProof/>
          </w:rPr>
          <w:t xml:space="preserve">1  </w:t>
        </w:r>
        <w:r w:rsidR="000008D9">
          <w:rPr>
            <w:rStyle w:val="af2"/>
            <w:rFonts w:ascii="宋体" w:hAnsi="宋体" w:hint="eastAsia"/>
            <w:b/>
            <w:noProof/>
          </w:rPr>
          <w:t>XXXXX</w:t>
        </w:r>
        <w:r w:rsidR="000008D9">
          <w:rPr>
            <w:noProof/>
            <w:webHidden/>
          </w:rPr>
          <w:tab/>
        </w:r>
        <w:r w:rsidR="000008D9">
          <w:rPr>
            <w:noProof/>
            <w:webHidden/>
          </w:rPr>
          <w:fldChar w:fldCharType="begin"/>
        </w:r>
        <w:r w:rsidR="000008D9">
          <w:rPr>
            <w:noProof/>
            <w:webHidden/>
          </w:rPr>
          <w:instrText xml:space="preserve"> PAGEREF _Toc326148645 \h </w:instrText>
        </w:r>
        <w:r w:rsidR="000008D9">
          <w:rPr>
            <w:noProof/>
            <w:webHidden/>
          </w:rPr>
        </w:r>
        <w:r w:rsidR="000008D9">
          <w:rPr>
            <w:noProof/>
            <w:webHidden/>
          </w:rPr>
          <w:fldChar w:fldCharType="separate"/>
        </w:r>
        <w:r w:rsidR="000008D9">
          <w:rPr>
            <w:noProof/>
            <w:webHidden/>
          </w:rPr>
          <w:t>18</w:t>
        </w:r>
        <w:r w:rsidR="000008D9">
          <w:rPr>
            <w:noProof/>
            <w:webHidden/>
          </w:rPr>
          <w:fldChar w:fldCharType="end"/>
        </w:r>
      </w:hyperlink>
    </w:p>
    <w:p w14:paraId="203CBCDE" w14:textId="77777777" w:rsidR="000008D9" w:rsidRDefault="000008D9">
      <w:pPr>
        <w:pStyle w:val="a0"/>
        <w:ind w:firstLineChars="175"/>
        <w:sectPr w:rsidR="000008D9">
          <w:headerReference w:type="even" r:id="rId19"/>
          <w:headerReference w:type="default" r:id="rId20"/>
          <w:footerReference w:type="even" r:id="rId21"/>
          <w:footerReference w:type="default" r:id="rId22"/>
          <w:pgSz w:w="11906" w:h="16838" w:code="9"/>
          <w:pgMar w:top="1418" w:right="1134" w:bottom="1418" w:left="1701" w:header="851" w:footer="851" w:gutter="0"/>
          <w:pgNumType w:fmt="lowerRoman" w:start="1"/>
          <w:cols w:space="425"/>
          <w:docGrid w:type="linesAndChars" w:linePitch="326"/>
        </w:sectPr>
      </w:pPr>
      <w:r>
        <w:fldChar w:fldCharType="end"/>
      </w:r>
    </w:p>
    <w:p w14:paraId="552643E6" w14:textId="77777777" w:rsidR="000008D9" w:rsidRDefault="000008D9">
      <w:pPr>
        <w:pStyle w:val="aff"/>
        <w:spacing w:beforeLines="50" w:before="163" w:afterLines="50" w:after="163"/>
        <w:ind w:firstLine="640"/>
        <w:rPr>
          <w:rFonts w:ascii="黑体" w:eastAsia="黑体"/>
        </w:rPr>
      </w:pPr>
      <w:bookmarkStart w:id="1" w:name="_Toc324178419"/>
      <w:bookmarkStart w:id="2" w:name="_Toc324179040"/>
      <w:bookmarkStart w:id="3" w:name="_Toc324432706"/>
      <w:bookmarkStart w:id="4" w:name="_Toc326079851"/>
      <w:r>
        <w:rPr>
          <w:rFonts w:ascii="黑体" w:eastAsia="黑体" w:hint="eastAsia"/>
        </w:rPr>
        <w:lastRenderedPageBreak/>
        <w:t>第一章  绪论</w:t>
      </w:r>
      <w:bookmarkEnd w:id="1"/>
      <w:bookmarkEnd w:id="2"/>
      <w:bookmarkEnd w:id="3"/>
      <w:bookmarkEnd w:id="4"/>
    </w:p>
    <w:p w14:paraId="3807B1B0" w14:textId="202C2A09" w:rsidR="000008D9" w:rsidRDefault="000008D9">
      <w:pPr>
        <w:pStyle w:val="2"/>
      </w:pPr>
      <w:bookmarkStart w:id="5" w:name="_Toc324178420"/>
      <w:bookmarkStart w:id="6" w:name="_Toc324179041"/>
      <w:bookmarkStart w:id="7" w:name="_Toc324432707"/>
      <w:bookmarkStart w:id="8" w:name="_Toc326079852"/>
      <w:r>
        <w:rPr>
          <w:rFonts w:hint="eastAsia"/>
        </w:rPr>
        <w:t>1.1论文选题的背景与意义</w:t>
      </w:r>
      <w:bookmarkEnd w:id="5"/>
      <w:bookmarkEnd w:id="6"/>
      <w:bookmarkEnd w:id="7"/>
      <w:bookmarkEnd w:id="8"/>
    </w:p>
    <w:p w14:paraId="1A386C54" w14:textId="77777777" w:rsidR="00667476" w:rsidRPr="00DB167C" w:rsidRDefault="00667476" w:rsidP="00667476">
      <w:pPr>
        <w:pStyle w:val="Aff0"/>
        <w:ind w:firstLine="425"/>
        <w:rPr>
          <w:rFonts w:ascii="宋体" w:eastAsia="宋体" w:hAnsi="宋体" w:cs="宋体"/>
          <w:lang w:val="zh-TW" w:eastAsia="zh-TW"/>
        </w:rPr>
      </w:pPr>
      <w:r w:rsidRPr="00DB167C">
        <w:rPr>
          <w:rFonts w:ascii="宋体" w:eastAsia="宋体" w:hAnsi="宋体" w:cs="宋体" w:hint="eastAsia"/>
        </w:rPr>
        <w:t>阅读是人类对</w:t>
      </w:r>
      <w:r w:rsidRPr="00DB167C">
        <w:rPr>
          <w:rFonts w:ascii="宋体" w:eastAsia="宋体" w:hAnsi="宋体" w:cs="宋体"/>
          <w:lang w:val="zh-TW" w:eastAsia="zh-TW"/>
        </w:rPr>
        <w:t>知识的获取</w:t>
      </w:r>
      <w:r w:rsidRPr="00DB167C">
        <w:rPr>
          <w:rFonts w:ascii="宋体" w:eastAsia="宋体" w:hAnsi="宋体" w:cs="宋体" w:hint="eastAsia"/>
          <w:lang w:val="zh-TW"/>
        </w:rPr>
        <w:t>的一种</w:t>
      </w:r>
      <w:r w:rsidRPr="00DB167C">
        <w:rPr>
          <w:rFonts w:ascii="宋体" w:eastAsia="宋体" w:hAnsi="宋体" w:cs="宋体"/>
          <w:lang w:val="zh-TW" w:eastAsia="zh-TW"/>
        </w:rPr>
        <w:t>最重要的途径。</w:t>
      </w:r>
      <w:r w:rsidRPr="00DB167C">
        <w:rPr>
          <w:rFonts w:ascii="宋体" w:eastAsia="宋体" w:hAnsi="宋体" w:cs="宋体" w:hint="eastAsia"/>
          <w:lang w:val="zh-TW"/>
        </w:rPr>
        <w:t>对于</w:t>
      </w:r>
      <w:r w:rsidRPr="00DB167C">
        <w:rPr>
          <w:rFonts w:ascii="宋体" w:eastAsia="宋体" w:hAnsi="宋体" w:cs="宋体"/>
          <w:lang w:val="zh-TW" w:eastAsia="zh-TW"/>
        </w:rPr>
        <w:t>各种文字信息与知识而言，它们的呈现首先依赖于某些物质载体，而这些物质载体却随着社会生产力与科学技术的发展在不断地演化。从甲骨、木头、石头、青铜器， 到竹简、绢帛、纸张。进入了二十一世纪以来</w:t>
      </w:r>
      <w:r w:rsidRPr="00DB167C">
        <w:rPr>
          <w:rFonts w:ascii="宋体" w:eastAsia="宋体" w:hAnsi="宋体" w:cs="宋体" w:hint="eastAsia"/>
          <w:lang w:val="zh-TW"/>
        </w:rPr>
        <w:t>，</w:t>
      </w:r>
      <w:r w:rsidRPr="00DB167C">
        <w:rPr>
          <w:rFonts w:ascii="宋体" w:eastAsia="宋体" w:hAnsi="宋体" w:cs="宋体"/>
          <w:lang w:val="zh-TW" w:eastAsia="zh-TW"/>
        </w:rPr>
        <w:t>随着现代科学技术的发展，各种电子屏幕成为了一种新的阅读载体。通过各种电子阅读工具，在各种电子屏幕上进行阅读已发展成为一种新的重要的阅读方式，我们称之为电子阅读，也叫数字阅读。</w:t>
      </w:r>
    </w:p>
    <w:p w14:paraId="73193C88" w14:textId="2A341808" w:rsidR="00D7532C" w:rsidRPr="00D7532C" w:rsidRDefault="00667476" w:rsidP="00D7532C">
      <w:pPr>
        <w:pStyle w:val="Aff0"/>
        <w:ind w:firstLine="425"/>
        <w:rPr>
          <w:rFonts w:ascii="宋体" w:eastAsia="PMingLiU" w:hAnsi="宋体" w:cs="宋体"/>
          <w:lang w:val="zh-TW" w:eastAsia="zh-TW"/>
        </w:rPr>
      </w:pPr>
      <w:r w:rsidRPr="00DB167C">
        <w:rPr>
          <w:rFonts w:ascii="宋体" w:eastAsia="宋体" w:hAnsi="宋体" w:cs="宋体"/>
          <w:lang w:val="zh-TW" w:eastAsia="zh-TW"/>
        </w:rPr>
        <w:t>电子阅读正在迅速的发展，这主要体现在以下几个方面：一、电子阅读工具，如笔记本电脑、智能手机、平板电脑、电子纸书，产量与质量在不断提高，功能不断完善。二、移动互联网技术、电信网技术的快速推进与发展，使得人们可以通过手持阅读设备上网查阅各种信息资料。三、电子出版物的数量也在快速增长，越来越多的阅读内容由传统的纸质载体转移到了各种电子阅读载体上。据市场预测，到2020年</w:t>
      </w:r>
      <w:r w:rsidRPr="00DB167C">
        <w:rPr>
          <w:rFonts w:ascii="宋体" w:eastAsia="宋体" w:hAnsi="宋体" w:cs="宋体" w:hint="eastAsia"/>
          <w:lang w:val="zh-TW" w:eastAsia="zh-TW"/>
        </w:rPr>
        <w:t>，</w:t>
      </w:r>
      <w:r w:rsidRPr="00DB167C">
        <w:rPr>
          <w:rFonts w:ascii="宋体" w:eastAsia="宋体" w:hAnsi="宋体" w:cs="宋体"/>
          <w:lang w:val="zh-TW" w:eastAsia="zh-TW"/>
        </w:rPr>
        <w:t>将有90%的图书以电子书和纸质书并存的形式发行。与此同时，进行电子阅读的人群数量也在快速增长</w:t>
      </w:r>
      <w:r w:rsidRPr="00DB167C">
        <w:rPr>
          <w:rFonts w:ascii="宋体" w:eastAsia="宋体" w:hAnsi="宋体" w:cs="宋体" w:hint="eastAsia"/>
          <w:lang w:val="zh-TW" w:eastAsia="zh-TW"/>
        </w:rPr>
        <w:t>。</w:t>
      </w:r>
      <w:r w:rsidR="00941AD3" w:rsidRPr="00DB167C">
        <w:rPr>
          <w:rFonts w:ascii="宋体" w:eastAsia="宋体" w:hAnsi="宋体" w:cs="宋体"/>
          <w:vertAlign w:val="superscript"/>
          <w:lang w:val="zh-TW" w:eastAsia="zh-TW"/>
        </w:rPr>
        <w:t>[1]</w:t>
      </w:r>
      <w:r w:rsidRPr="00DB167C">
        <w:rPr>
          <w:rFonts w:ascii="宋体" w:eastAsia="宋体" w:hAnsi="宋体" w:cs="宋体"/>
          <w:lang w:val="zh-TW" w:eastAsia="zh-TW"/>
        </w:rPr>
        <w:t>从</w:t>
      </w:r>
      <w:r w:rsidRPr="00DB167C">
        <w:rPr>
          <w:rFonts w:ascii="宋体" w:eastAsia="宋体" w:hAnsi="宋体" w:cs="宋体" w:hint="eastAsia"/>
          <w:lang w:val="zh-TW" w:eastAsia="zh-TW"/>
        </w:rPr>
        <w:t>2005年以来，WEB2.0的草根、互动、参与、分享等理念的提出与移动计算、云计算、阅读终端等技术的相互融合使这上阶段数字出版的发展充满了惊喜，充满了闪光点，无论是在业界的实践，背后的理念支撑，技术的支持都大大超过以前的任何一个阶段，网络的概念不再局限于互联网，终端设备也不再局限于笨重的笔记本台式机，而且更为重要的是草根力量在数字内容的生产上占据重要地位，传统出版面临的压力空前，传统出版在内容的获取和内容的发行的产业链两头都受到了电子出版强有力的挑战。</w:t>
      </w:r>
      <w:r w:rsidR="00941AD3" w:rsidRPr="00DB167C">
        <w:rPr>
          <w:rFonts w:ascii="宋体" w:eastAsia="宋体" w:hAnsi="宋体" w:cs="宋体"/>
          <w:vertAlign w:val="superscript"/>
          <w:lang w:val="zh-TW" w:eastAsia="zh-TW"/>
        </w:rPr>
        <w:t>[2]</w:t>
      </w:r>
    </w:p>
    <w:p w14:paraId="605DBDE9" w14:textId="77777777" w:rsidR="00667476" w:rsidRPr="00DB167C" w:rsidRDefault="00667476" w:rsidP="00667476">
      <w:pPr>
        <w:pStyle w:val="Aff0"/>
        <w:ind w:firstLine="425"/>
        <w:rPr>
          <w:rFonts w:ascii="宋体" w:eastAsia="宋体" w:hAnsi="宋体" w:cs="宋体"/>
          <w:lang w:val="zh-TW" w:eastAsia="zh-TW"/>
        </w:rPr>
      </w:pPr>
      <w:r w:rsidRPr="00DB167C">
        <w:rPr>
          <w:rFonts w:ascii="宋体" w:eastAsia="宋体" w:hAnsi="宋体" w:cs="宋体"/>
          <w:lang w:val="zh-TW" w:eastAsia="zh-TW"/>
        </w:rPr>
        <w:t>电子阅读在整个图书市场中的份额持续扩大，越来越多的人逐渐习惯于使用电子设备进行阅读，但是电子阅读的发展还局限在过去，在线电子阅读，局限于有网络的情况下，例如，在火车上，网络信号差的地方，就不能进行阅读。离线电子阅读，就必须提前下载缓存下来，完全没法进行数据的交互和反馈。如何在没有网络，或者网络信号较差的情况下，让读者感觉阅读过程仍然很流畅，如何提高读者的阅读体验，抓住读者群体，这对移动互联网、移动媒体而言是一个巨大的挑战，是推动数字出版物上升到更高的层次的关键，更是一个亟待解决的问题。</w:t>
      </w:r>
    </w:p>
    <w:p w14:paraId="074B7A6A" w14:textId="3FDA06E7"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color w:val="000000"/>
          <w:kern w:val="2"/>
          <w:u w:color="000000"/>
          <w:bdr w:val="nil"/>
          <w:lang w:val="zh-TW" w:eastAsia="zh-TW"/>
        </w:rPr>
        <w:t>随着互联网技术的发展，新一代互联网革命的到来。最新一代HTML标准版本应用，HTML5的普及，使网页的表现性能大为提升，</w:t>
      </w:r>
      <w:r w:rsidR="00A33C52">
        <w:rPr>
          <w:rFonts w:hAnsi="宋体" w:cs="宋体"/>
          <w:color w:val="000000"/>
          <w:kern w:val="2"/>
          <w:u w:color="000000"/>
          <w:bdr w:val="nil"/>
          <w:lang w:val="zh-TW" w:eastAsia="zh-TW"/>
        </w:rPr>
        <w:t>W</w:t>
      </w:r>
      <w:r w:rsidR="00A33C52">
        <w:rPr>
          <w:rFonts w:hAnsi="宋体" w:cs="宋体"/>
          <w:color w:val="000000"/>
          <w:kern w:val="2"/>
          <w:u w:color="000000"/>
          <w:bdr w:val="nil"/>
          <w:lang w:eastAsia="zh-TW"/>
        </w:rPr>
        <w:t>eb</w:t>
      </w:r>
      <w:r w:rsidRPr="00DB167C">
        <w:rPr>
          <w:rFonts w:hAnsi="宋体" w:cs="宋体"/>
          <w:color w:val="000000"/>
          <w:kern w:val="2"/>
          <w:u w:color="000000"/>
          <w:bdr w:val="nil"/>
          <w:lang w:val="zh-TW" w:eastAsia="zh-TW"/>
        </w:rPr>
        <w:t>应用功能不断丰富和强化，实现了JavaScript技术、CSS技术 与HTML技术的有效整合，给用户更为真切和舒适体验</w:t>
      </w:r>
      <w:r w:rsidRPr="00DB167C">
        <w:rPr>
          <w:rFonts w:hAnsi="宋体" w:cs="宋体" w:hint="eastAsia"/>
          <w:color w:val="000000"/>
          <w:kern w:val="2"/>
          <w:u w:color="000000"/>
          <w:bdr w:val="nil"/>
          <w:lang w:val="zh-TW" w:eastAsia="zh-TW"/>
        </w:rPr>
        <w:t>，如</w:t>
      </w:r>
      <w:r w:rsidR="00B15355">
        <w:rPr>
          <w:rFonts w:hAnsi="宋体" w:cs="宋体" w:hint="eastAsia"/>
          <w:color w:val="000000"/>
          <w:kern w:val="2"/>
          <w:u w:color="000000"/>
          <w:bdr w:val="nil"/>
          <w:lang w:val="zh-TW"/>
        </w:rPr>
        <w:t>离</w:t>
      </w:r>
      <w:r w:rsidR="00B15355">
        <w:rPr>
          <w:rFonts w:hAnsi="宋体" w:cs="宋体"/>
          <w:color w:val="000000"/>
          <w:kern w:val="2"/>
          <w:u w:color="000000"/>
          <w:bdr w:val="nil"/>
          <w:lang w:val="zh-TW"/>
        </w:rPr>
        <w:t>线时也能</w:t>
      </w:r>
      <w:r w:rsidRPr="00DB167C">
        <w:rPr>
          <w:rFonts w:hAnsi="宋体" w:cs="宋体" w:hint="eastAsia"/>
          <w:color w:val="000000"/>
          <w:kern w:val="2"/>
          <w:u w:color="000000"/>
          <w:bdr w:val="nil"/>
          <w:lang w:val="zh-TW" w:eastAsia="zh-TW"/>
        </w:rPr>
        <w:t>阅</w:t>
      </w:r>
      <w:r w:rsidR="00B15355">
        <w:rPr>
          <w:rFonts w:hAnsi="宋体" w:cs="宋体" w:hint="eastAsia"/>
          <w:color w:val="000000"/>
          <w:kern w:val="2"/>
          <w:u w:color="000000"/>
          <w:bdr w:val="nil"/>
          <w:lang w:val="zh-TW" w:eastAsia="zh-TW"/>
        </w:rPr>
        <w:t>读文章</w:t>
      </w:r>
      <w:r w:rsidR="00B15355">
        <w:rPr>
          <w:rFonts w:hAnsi="宋体" w:cs="宋体" w:hint="eastAsia"/>
          <w:color w:val="000000"/>
          <w:kern w:val="2"/>
          <w:u w:color="000000"/>
          <w:bdr w:val="nil"/>
          <w:lang w:val="zh-TW"/>
        </w:rPr>
        <w:t>和</w:t>
      </w:r>
      <w:r w:rsidR="00B15355">
        <w:rPr>
          <w:rFonts w:hAnsi="宋体" w:cs="宋体"/>
          <w:color w:val="000000"/>
          <w:kern w:val="2"/>
          <w:u w:color="000000"/>
          <w:bdr w:val="nil"/>
          <w:lang w:val="zh-TW"/>
        </w:rPr>
        <w:t>提交表单数据</w:t>
      </w:r>
      <w:r w:rsidRPr="00DB167C">
        <w:rPr>
          <w:rFonts w:hAnsi="宋体" w:cs="宋体"/>
          <w:color w:val="000000"/>
          <w:kern w:val="2"/>
          <w:u w:color="000000"/>
          <w:bdr w:val="nil"/>
          <w:lang w:val="zh-TW" w:eastAsia="zh-TW"/>
        </w:rPr>
        <w:t>。</w:t>
      </w:r>
      <w:r w:rsidRPr="00DB167C">
        <w:rPr>
          <w:rFonts w:hAnsi="宋体" w:cs="宋体" w:hint="eastAsia"/>
          <w:color w:val="000000"/>
          <w:kern w:val="2"/>
          <w:u w:color="000000"/>
          <w:bdr w:val="nil"/>
          <w:lang w:val="zh-TW" w:eastAsia="zh-TW"/>
        </w:rPr>
        <w:t>基于</w:t>
      </w:r>
      <w:r w:rsidR="00A33C52">
        <w:rPr>
          <w:rFonts w:hAnsi="宋体" w:cs="宋体"/>
          <w:color w:val="000000"/>
          <w:kern w:val="2"/>
          <w:u w:color="000000"/>
          <w:bdr w:val="nil"/>
          <w:lang w:val="zh-TW" w:eastAsia="zh-TW"/>
        </w:rPr>
        <w:t>Web</w:t>
      </w:r>
      <w:r w:rsidRPr="00DB167C">
        <w:rPr>
          <w:rFonts w:hAnsi="宋体" w:cs="宋体" w:hint="eastAsia"/>
          <w:color w:val="000000"/>
          <w:kern w:val="2"/>
          <w:u w:color="000000"/>
          <w:bdr w:val="nil"/>
          <w:lang w:val="zh-TW" w:eastAsia="zh-TW"/>
        </w:rPr>
        <w:t>技术的电子</w:t>
      </w:r>
      <w:r w:rsidR="004F0246" w:rsidRPr="00DB167C">
        <w:rPr>
          <w:rFonts w:hAnsi="宋体" w:cs="宋体" w:hint="eastAsia"/>
          <w:color w:val="000000"/>
          <w:kern w:val="2"/>
          <w:u w:color="000000"/>
          <w:bdr w:val="nil"/>
          <w:lang w:val="zh-TW" w:eastAsia="zh-TW"/>
        </w:rPr>
        <w:t>数字出版物的在用户交互上，具有很大的优势，给用户带来了新的体验。</w:t>
      </w:r>
      <w:r w:rsidRPr="00DB167C">
        <w:rPr>
          <w:rFonts w:hAnsi="宋体" w:cs="宋体" w:hint="eastAsia"/>
          <w:color w:val="000000"/>
          <w:kern w:val="2"/>
          <w:u w:color="000000"/>
          <w:bdr w:val="nil"/>
          <w:lang w:val="zh-TW" w:eastAsia="zh-TW"/>
        </w:rPr>
        <w:t>在线情况下很容易实现，那如</w:t>
      </w:r>
      <w:r w:rsidRPr="00DB167C">
        <w:rPr>
          <w:rFonts w:hAnsi="宋体" w:cs="宋体" w:hint="eastAsia"/>
          <w:color w:val="000000"/>
          <w:kern w:val="2"/>
          <w:u w:color="000000"/>
          <w:bdr w:val="nil"/>
          <w:lang w:val="zh-TW" w:eastAsia="zh-TW"/>
        </w:rPr>
        <w:lastRenderedPageBreak/>
        <w:t>何确</w:t>
      </w:r>
      <w:r w:rsidR="004F0246" w:rsidRPr="00DB167C">
        <w:rPr>
          <w:rFonts w:hAnsi="宋体" w:cs="宋体" w:hint="eastAsia"/>
          <w:color w:val="000000"/>
          <w:kern w:val="2"/>
          <w:u w:color="000000"/>
          <w:bdr w:val="nil"/>
          <w:lang w:val="zh-TW" w:eastAsia="zh-TW"/>
        </w:rPr>
        <w:t>保离线情况下的用户体验呢？传统的方向，要么是基于应用程序实现，用户</w:t>
      </w:r>
      <w:r w:rsidRPr="00DB167C">
        <w:rPr>
          <w:rFonts w:hAnsi="宋体" w:cs="宋体" w:hint="eastAsia"/>
          <w:color w:val="000000"/>
          <w:kern w:val="2"/>
          <w:u w:color="000000"/>
          <w:bdr w:val="nil"/>
          <w:lang w:val="zh-TW" w:eastAsia="zh-TW"/>
        </w:rPr>
        <w:t>必须下载安装相关的应用APP</w:t>
      </w:r>
      <w:r w:rsidR="004F0246" w:rsidRPr="00DB167C">
        <w:rPr>
          <w:rFonts w:hAnsi="宋体" w:cs="宋体" w:hint="eastAsia"/>
          <w:color w:val="000000"/>
          <w:kern w:val="2"/>
          <w:u w:color="000000"/>
          <w:bdr w:val="nil"/>
          <w:lang w:val="zh-TW" w:eastAsia="zh-TW"/>
        </w:rPr>
        <w:t>，</w:t>
      </w:r>
      <w:r w:rsidRPr="00DB167C">
        <w:rPr>
          <w:rFonts w:hAnsi="宋体" w:cs="宋体" w:hint="eastAsia"/>
          <w:color w:val="000000"/>
          <w:kern w:val="2"/>
          <w:u w:color="000000"/>
          <w:bdr w:val="nil"/>
          <w:lang w:val="zh-TW" w:eastAsia="zh-TW"/>
        </w:rPr>
        <w:t>用户提前把该电子文档下载或者缓存起来，再在离线的环境下进行阅读。</w:t>
      </w:r>
      <w:r w:rsidR="00CA3FBE" w:rsidRPr="00DB167C">
        <w:rPr>
          <w:rFonts w:hAnsi="宋体" w:cs="宋体" w:hint="eastAsia"/>
          <w:color w:val="000000"/>
          <w:kern w:val="2"/>
          <w:u w:color="000000"/>
          <w:bdr w:val="nil"/>
          <w:lang w:val="zh-TW" w:eastAsia="zh-TW"/>
        </w:rPr>
        <w:t>这种方式</w:t>
      </w:r>
      <w:r w:rsidRPr="00DB167C">
        <w:rPr>
          <w:rFonts w:hAnsi="宋体" w:cs="宋体" w:hint="eastAsia"/>
          <w:color w:val="000000"/>
          <w:kern w:val="2"/>
          <w:u w:color="000000"/>
          <w:bdr w:val="nil"/>
          <w:lang w:val="zh-TW" w:eastAsia="zh-TW"/>
        </w:rPr>
        <w:t>让用户安装APP应用，增加用户的学习成本，占用手机空间。</w:t>
      </w:r>
      <w:r w:rsidR="00CA3FBE" w:rsidRPr="00DB167C">
        <w:rPr>
          <w:rFonts w:hAnsi="宋体" w:cs="宋体" w:hint="eastAsia"/>
          <w:color w:val="000000"/>
          <w:kern w:val="2"/>
          <w:u w:color="000000"/>
          <w:bdr w:val="nil"/>
          <w:lang w:val="zh-TW" w:eastAsia="zh-TW"/>
        </w:rPr>
        <w:t>实现用户交互非常困难</w:t>
      </w:r>
      <w:r w:rsidRPr="00DB167C">
        <w:rPr>
          <w:rFonts w:hAnsi="宋体" w:cs="宋体" w:hint="eastAsia"/>
          <w:color w:val="000000"/>
          <w:kern w:val="2"/>
          <w:u w:color="000000"/>
          <w:bdr w:val="nil"/>
          <w:lang w:val="zh-TW" w:eastAsia="zh-TW"/>
        </w:rPr>
        <w:t>，给用户带来的离线体验都比较有限，总体来说，都存在一定的缺陷。随着H</w:t>
      </w:r>
      <w:r w:rsidRPr="00DB167C">
        <w:rPr>
          <w:rFonts w:hAnsi="宋体" w:cs="宋体"/>
          <w:color w:val="000000"/>
          <w:kern w:val="2"/>
          <w:u w:color="000000"/>
          <w:bdr w:val="nil"/>
          <w:lang w:val="zh-TW" w:eastAsia="zh-TW"/>
        </w:rPr>
        <w:t>TML5</w:t>
      </w:r>
      <w:r w:rsidRPr="00DB167C">
        <w:rPr>
          <w:rFonts w:hAnsi="宋体" w:cs="宋体" w:hint="eastAsia"/>
          <w:color w:val="000000"/>
          <w:kern w:val="2"/>
          <w:u w:color="000000"/>
          <w:bdr w:val="nil"/>
          <w:lang w:val="zh-TW" w:eastAsia="zh-TW"/>
        </w:rPr>
        <w:t>中新技术的出现，S</w:t>
      </w:r>
      <w:r w:rsidRPr="00DB167C">
        <w:rPr>
          <w:rFonts w:hAnsi="宋体" w:cs="宋体"/>
          <w:color w:val="000000"/>
          <w:kern w:val="2"/>
          <w:u w:color="000000"/>
          <w:bdr w:val="nil"/>
          <w:lang w:val="zh-TW" w:eastAsia="zh-TW"/>
        </w:rPr>
        <w:t>ervice Worker</w:t>
      </w:r>
      <w:r w:rsidR="00B15355">
        <w:rPr>
          <w:rFonts w:hAnsi="宋体" w:cs="宋体" w:hint="eastAsia"/>
          <w:color w:val="000000"/>
          <w:kern w:val="2"/>
          <w:u w:color="000000"/>
          <w:bdr w:val="nil"/>
          <w:lang w:val="zh-TW" w:eastAsia="zh-TW"/>
        </w:rPr>
        <w:t>对离线请求的支持，以及浏览器产业的发</w:t>
      </w:r>
      <w:r w:rsidR="00B15355">
        <w:rPr>
          <w:rFonts w:hAnsi="宋体" w:cs="宋体"/>
          <w:color w:val="000000"/>
          <w:kern w:val="2"/>
          <w:u w:color="000000"/>
          <w:bdr w:val="nil"/>
          <w:lang w:val="zh-TW" w:eastAsia="zh-TW"/>
        </w:rPr>
        <w:t>展</w:t>
      </w:r>
      <w:r w:rsidRPr="00DB167C">
        <w:rPr>
          <w:rFonts w:hAnsi="宋体" w:cs="宋体" w:hint="eastAsia"/>
          <w:color w:val="000000"/>
          <w:kern w:val="2"/>
          <w:u w:color="000000"/>
          <w:bdr w:val="nil"/>
          <w:lang w:val="zh-TW" w:eastAsia="zh-TW"/>
        </w:rPr>
        <w:t>。而且</w:t>
      </w:r>
      <w:r w:rsidR="00B15355" w:rsidRPr="00B15355">
        <w:rPr>
          <w:rFonts w:hAnsi="宋体" w:cs="宋体"/>
          <w:color w:val="000000"/>
          <w:kern w:val="2"/>
          <w:u w:color="000000"/>
          <w:bdr w:val="nil"/>
          <w:lang w:val="zh-TW" w:eastAsia="zh-TW"/>
        </w:rPr>
        <w:t>万维网联盟</w:t>
      </w:r>
      <w:r w:rsidR="00B15355">
        <w:rPr>
          <w:rFonts w:hAnsi="宋体" w:cs="宋体" w:hint="eastAsia"/>
          <w:color w:val="000000"/>
          <w:kern w:val="2"/>
          <w:u w:color="000000"/>
          <w:bdr w:val="nil"/>
          <w:lang w:val="zh-TW" w:eastAsia="zh-TW"/>
        </w:rPr>
        <w:t>(</w:t>
      </w:r>
      <w:r w:rsidR="00B15355" w:rsidRPr="00B15355">
        <w:rPr>
          <w:rFonts w:hAnsi="宋体" w:cs="宋体"/>
          <w:color w:val="000000"/>
          <w:kern w:val="2"/>
          <w:u w:color="000000"/>
          <w:bdr w:val="nil"/>
          <w:lang w:val="zh-TW" w:eastAsia="zh-TW"/>
        </w:rPr>
        <w:t>World Wide Web Consortium</w:t>
      </w:r>
      <w:r w:rsidR="00B15355">
        <w:rPr>
          <w:rFonts w:hAnsi="宋体" w:cs="宋体" w:hint="eastAsia"/>
          <w:color w:val="000000"/>
          <w:kern w:val="2"/>
          <w:u w:color="000000"/>
          <w:bdr w:val="nil"/>
          <w:lang w:val="zh-TW" w:eastAsia="zh-TW"/>
        </w:rPr>
        <w:t>)</w:t>
      </w:r>
      <w:r w:rsidR="00B15355">
        <w:rPr>
          <w:rFonts w:eastAsiaTheme="minorEastAsia" w:hAnsi="宋体" w:cs="宋体" w:hint="eastAsia"/>
          <w:color w:val="000000"/>
          <w:kern w:val="2"/>
          <w:u w:color="000000"/>
          <w:bdr w:val="nil"/>
          <w:lang w:val="zh-TW" w:eastAsia="zh-TW"/>
        </w:rPr>
        <w:t>，</w:t>
      </w:r>
      <w:r w:rsidRPr="00DB167C">
        <w:rPr>
          <w:rFonts w:hAnsi="宋体" w:cs="宋体" w:hint="eastAsia"/>
          <w:color w:val="000000"/>
          <w:kern w:val="2"/>
          <w:u w:color="000000"/>
          <w:bdr w:val="nil"/>
          <w:lang w:val="zh-TW" w:eastAsia="zh-TW"/>
        </w:rPr>
        <w:t>W3C发布了PWP的草案，可能为基于W</w:t>
      </w:r>
      <w:r w:rsidRPr="00DB167C">
        <w:rPr>
          <w:rFonts w:hAnsi="宋体" w:cs="宋体"/>
          <w:color w:val="000000"/>
          <w:kern w:val="2"/>
          <w:u w:color="000000"/>
          <w:bdr w:val="nil"/>
          <w:lang w:val="zh-TW" w:eastAsia="zh-TW"/>
        </w:rPr>
        <w:t>e</w:t>
      </w:r>
      <w:r w:rsidRPr="00DB167C">
        <w:rPr>
          <w:rFonts w:hAnsi="宋体" w:cs="宋体" w:hint="eastAsia"/>
          <w:color w:val="000000"/>
          <w:kern w:val="2"/>
          <w:u w:color="000000"/>
          <w:bdr w:val="nil"/>
          <w:lang w:val="zh-TW" w:eastAsia="zh-TW"/>
        </w:rPr>
        <w:t>b的数字出版带来新的机会。</w:t>
      </w:r>
      <w:r w:rsidR="00941AD3" w:rsidRPr="00DB167C">
        <w:rPr>
          <w:rFonts w:hAnsi="宋体" w:cs="宋体"/>
          <w:color w:val="000000"/>
          <w:kern w:val="2"/>
          <w:u w:color="000000"/>
          <w:bdr w:val="nil"/>
          <w:vertAlign w:val="superscript"/>
          <w:lang w:val="zh-TW" w:eastAsia="zh-TW"/>
        </w:rPr>
        <w:t>[3]</w:t>
      </w:r>
    </w:p>
    <w:p w14:paraId="75A3D95F" w14:textId="051F4444"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lang w:val="zh-TW" w:eastAsia="zh-TW"/>
        </w:rPr>
        <w:t>随着Service Worker</w:t>
      </w:r>
      <w:r w:rsidR="00E75DF3" w:rsidRPr="00DB167C">
        <w:rPr>
          <w:rFonts w:hAnsi="宋体" w:cs="宋体" w:hint="eastAsia"/>
          <w:lang w:val="zh-TW" w:eastAsia="zh-TW"/>
        </w:rPr>
        <w:t>技术的提出</w:t>
      </w:r>
      <w:r w:rsidRPr="00DB167C">
        <w:rPr>
          <w:rFonts w:hAnsi="宋体" w:cs="宋体"/>
          <w:lang w:val="zh-TW" w:eastAsia="zh-TW"/>
        </w:rPr>
        <w:t>，新型的离线阅读</w:t>
      </w:r>
      <w:r w:rsidRPr="00DB167C">
        <w:rPr>
          <w:rFonts w:hAnsi="宋体" w:cs="宋体" w:hint="eastAsia"/>
          <w:lang w:val="zh-TW" w:eastAsia="zh-TW"/>
        </w:rPr>
        <w:t>使其在</w:t>
      </w:r>
      <w:r w:rsidRPr="00DB167C">
        <w:rPr>
          <w:rFonts w:hAnsi="宋体" w:cs="宋体"/>
          <w:lang w:val="zh-TW" w:eastAsia="zh-TW"/>
        </w:rPr>
        <w:t>Web</w:t>
      </w:r>
      <w:r w:rsidRPr="00DB167C">
        <w:rPr>
          <w:rFonts w:hAnsi="宋体" w:cs="宋体" w:hint="eastAsia"/>
          <w:lang w:val="zh-TW" w:eastAsia="zh-TW"/>
        </w:rPr>
        <w:t>上实现</w:t>
      </w:r>
      <w:r w:rsidR="00522230" w:rsidRPr="00DB167C">
        <w:rPr>
          <w:rFonts w:hAnsi="宋体" w:cs="宋体"/>
          <w:lang w:val="zh-TW" w:eastAsia="zh-TW"/>
        </w:rPr>
        <w:t>原生应用成为了可能。它给本地阅读带来了，简便、快速、</w:t>
      </w:r>
      <w:r w:rsidR="00522230" w:rsidRPr="00DB167C">
        <w:rPr>
          <w:rFonts w:hAnsi="宋体" w:cs="宋体" w:hint="eastAsia"/>
          <w:lang w:val="zh-TW" w:eastAsia="zh-TW"/>
        </w:rPr>
        <w:t>离线</w:t>
      </w:r>
      <w:r w:rsidRPr="00DB167C">
        <w:rPr>
          <w:rFonts w:hAnsi="宋体" w:cs="宋体"/>
          <w:lang w:val="zh-TW" w:eastAsia="zh-TW"/>
        </w:rPr>
        <w:t>的新体验，</w:t>
      </w:r>
      <w:r w:rsidR="00B15355" w:rsidRPr="00C72516">
        <w:rPr>
          <w:rFonts w:hAnsi="宋体" w:cs="宋体"/>
          <w:lang w:val="zh-TW" w:eastAsia="zh-TW"/>
        </w:rPr>
        <w:t>Service Worker</w:t>
      </w:r>
      <w:r w:rsidR="00B15355">
        <w:rPr>
          <w:rFonts w:hAnsi="宋体" w:cs="宋体"/>
          <w:lang w:val="zh-TW" w:eastAsia="zh-TW"/>
        </w:rPr>
        <w:t>可以将</w:t>
      </w:r>
      <w:r w:rsidR="00B15355">
        <w:rPr>
          <w:rFonts w:hAnsi="宋体" w:cs="宋体" w:hint="eastAsia"/>
          <w:lang w:val="zh-TW" w:eastAsia="zh-TW"/>
        </w:rPr>
        <w:t>数据</w:t>
      </w:r>
      <w:r w:rsidR="00B15355">
        <w:rPr>
          <w:rFonts w:hAnsi="宋体" w:cs="宋体"/>
          <w:lang w:val="zh-TW" w:eastAsia="zh-TW"/>
        </w:rPr>
        <w:t>缓存</w:t>
      </w:r>
      <w:r w:rsidR="00B15355">
        <w:rPr>
          <w:rFonts w:hAnsi="宋体" w:cs="宋体" w:hint="eastAsia"/>
          <w:lang w:val="zh-TW" w:eastAsia="zh-TW"/>
        </w:rPr>
        <w:t>在</w:t>
      </w:r>
      <w:r w:rsidR="00B15355">
        <w:rPr>
          <w:rFonts w:hAnsi="宋体" w:cs="宋体"/>
          <w:lang w:val="zh-TW" w:eastAsia="zh-TW"/>
        </w:rPr>
        <w:t>本地，离线</w:t>
      </w:r>
      <w:r w:rsidR="00B15355">
        <w:rPr>
          <w:rFonts w:hAnsi="宋体" w:cs="宋体" w:hint="eastAsia"/>
          <w:lang w:val="zh-TW" w:eastAsia="zh-TW"/>
        </w:rPr>
        <w:t>实现</w:t>
      </w:r>
      <w:r w:rsidR="00B15355">
        <w:rPr>
          <w:rFonts w:hAnsi="宋体" w:cs="宋体"/>
          <w:lang w:val="zh-TW" w:eastAsia="zh-TW"/>
        </w:rPr>
        <w:t>数据</w:t>
      </w:r>
      <w:r w:rsidR="00B15355">
        <w:rPr>
          <w:rFonts w:hAnsi="宋体" w:cs="宋体" w:hint="eastAsia"/>
          <w:lang w:val="zh-TW" w:eastAsia="zh-TW"/>
        </w:rPr>
        <w:t>交互</w:t>
      </w:r>
      <w:r w:rsidR="00B15355">
        <w:rPr>
          <w:rFonts w:hAnsi="宋体" w:cs="宋体"/>
          <w:lang w:val="zh-TW" w:eastAsia="zh-TW"/>
        </w:rPr>
        <w:t>，</w:t>
      </w:r>
      <w:r w:rsidR="00B15355">
        <w:rPr>
          <w:rFonts w:hint="eastAsia"/>
          <w:lang w:eastAsia="zh-TW"/>
        </w:rPr>
        <w:t>减少</w:t>
      </w:r>
      <w:r w:rsidR="00B15355">
        <w:rPr>
          <w:lang w:eastAsia="zh-TW"/>
        </w:rPr>
        <w:t>Web</w:t>
      </w:r>
      <w:r w:rsidR="00B15355">
        <w:rPr>
          <w:rFonts w:hint="eastAsia"/>
          <w:lang w:eastAsia="zh-TW"/>
        </w:rPr>
        <w:t>应用对网络的依赖</w:t>
      </w:r>
      <w:r w:rsidR="00B15355">
        <w:rPr>
          <w:rFonts w:hAnsi="宋体" w:cs="宋体" w:hint="eastAsia"/>
          <w:lang w:val="zh-TW" w:eastAsia="zh-TW"/>
        </w:rPr>
        <w:t>。</w:t>
      </w:r>
    </w:p>
    <w:p w14:paraId="29D6F970" w14:textId="5B156C4F" w:rsidR="00667476" w:rsidRPr="00DB167C" w:rsidRDefault="00667476" w:rsidP="00522230">
      <w:pPr>
        <w:pStyle w:val="a0"/>
        <w:ind w:firstLine="480"/>
        <w:rPr>
          <w:rFonts w:hAnsi="宋体" w:cs="宋体"/>
          <w:color w:val="000000"/>
          <w:kern w:val="2"/>
          <w:u w:color="000000"/>
          <w:bdr w:val="nil"/>
          <w:lang w:val="zh-TW" w:eastAsia="zh-TW"/>
        </w:rPr>
      </w:pPr>
      <w:r w:rsidRPr="00DB167C">
        <w:rPr>
          <w:rFonts w:hAnsi="宋体" w:cs="宋体" w:hint="eastAsia"/>
          <w:color w:val="000000"/>
          <w:kern w:val="2"/>
          <w:u w:color="000000"/>
          <w:bdr w:val="nil"/>
          <w:lang w:val="zh-TW" w:eastAsia="zh-TW"/>
        </w:rPr>
        <w:t>本文的研究目标：</w:t>
      </w:r>
      <w:r w:rsidR="00DB167C" w:rsidRPr="00DB167C">
        <w:rPr>
          <w:rFonts w:hAnsi="宋体" w:cs="宋体" w:hint="eastAsia"/>
          <w:lang w:val="zh-TW" w:eastAsia="zh-TW"/>
        </w:rPr>
        <w:t>基于</w:t>
      </w:r>
      <w:r w:rsidR="00DB167C" w:rsidRPr="00DB167C">
        <w:rPr>
          <w:rFonts w:hAnsi="宋体" w:cs="宋体"/>
          <w:lang w:val="zh-TW" w:eastAsia="zh-TW"/>
        </w:rPr>
        <w:t>Service Worker技术，结合HTML5</w:t>
      </w:r>
      <w:r w:rsidR="00DB167C" w:rsidRPr="00DB167C">
        <w:rPr>
          <w:rFonts w:hAnsi="宋体" w:cs="宋体" w:hint="eastAsia"/>
          <w:lang w:val="zh-TW"/>
        </w:rPr>
        <w:t>中本地存储的关键技术，</w:t>
      </w:r>
      <w:r w:rsidR="00DB167C" w:rsidRPr="00DB167C">
        <w:rPr>
          <w:rFonts w:hAnsi="宋体" w:cs="宋体" w:hint="eastAsia"/>
          <w:lang w:val="zh-TW" w:eastAsia="zh-TW"/>
        </w:rPr>
        <w:t>设计与</w:t>
      </w:r>
      <w:r w:rsidR="00DB167C" w:rsidRPr="00DB167C">
        <w:rPr>
          <w:rFonts w:hAnsi="宋体" w:cs="宋体" w:hint="eastAsia"/>
          <w:lang w:val="zh-TW"/>
        </w:rPr>
        <w:t>实现支持离</w:t>
      </w:r>
      <w:r w:rsidR="00DB167C" w:rsidRPr="00DB167C">
        <w:rPr>
          <w:rFonts w:hAnsi="宋体" w:cs="宋体"/>
          <w:lang w:val="zh-TW"/>
        </w:rPr>
        <w:t>线</w:t>
      </w:r>
      <w:r w:rsidR="00DB167C" w:rsidRPr="00DB167C">
        <w:rPr>
          <w:rFonts w:hAnsi="宋体" w:cs="宋体" w:hint="eastAsia"/>
          <w:lang w:val="zh-TW"/>
        </w:rPr>
        <w:t>数据交互的Web应用，并在</w:t>
      </w:r>
      <w:r w:rsidR="00DB167C" w:rsidRPr="00DB167C">
        <w:rPr>
          <w:rFonts w:hAnsi="宋体" w:cs="宋体"/>
          <w:lang w:val="zh-TW" w:eastAsia="zh-TW"/>
        </w:rPr>
        <w:t>新一代</w:t>
      </w:r>
      <w:r w:rsidR="00DB167C" w:rsidRPr="00DB167C">
        <w:rPr>
          <w:rFonts w:hAnsi="宋体" w:cs="宋体" w:hint="eastAsia"/>
          <w:lang w:val="zh-TW" w:eastAsia="zh-TW"/>
        </w:rPr>
        <w:t>“</w:t>
      </w:r>
      <w:r w:rsidR="00DB167C" w:rsidRPr="00DB167C">
        <w:rPr>
          <w:rFonts w:hAnsi="宋体" w:cs="宋体" w:hint="eastAsia"/>
        </w:rPr>
        <w:t>期刊发布阅读系统</w:t>
      </w:r>
      <w:r w:rsidR="00DB167C" w:rsidRPr="00DB167C">
        <w:rPr>
          <w:rFonts w:hAnsi="宋体" w:cs="宋体" w:hint="eastAsia"/>
          <w:lang w:val="zh-TW" w:eastAsia="zh-TW"/>
        </w:rPr>
        <w:t>”中</w:t>
      </w:r>
      <w:r w:rsidR="00DB167C" w:rsidRPr="00DB167C">
        <w:rPr>
          <w:rFonts w:hAnsi="宋体" w:cs="宋体" w:hint="eastAsia"/>
          <w:lang w:val="zh-TW"/>
        </w:rPr>
        <w:t>实现</w:t>
      </w:r>
      <w:r w:rsidR="00DB167C" w:rsidRPr="00DB167C">
        <w:rPr>
          <w:rFonts w:hAnsi="宋体" w:cs="宋体"/>
          <w:lang w:val="zh-TW" w:eastAsia="zh-TW"/>
        </w:rPr>
        <w:t>离线阅读</w:t>
      </w:r>
      <w:r w:rsidR="00DB167C" w:rsidRPr="00DB167C">
        <w:rPr>
          <w:rFonts w:hAnsi="宋体" w:cs="宋体" w:hint="eastAsia"/>
          <w:lang w:val="zh-TW" w:eastAsia="zh-TW"/>
        </w:rPr>
        <w:t>功能</w:t>
      </w:r>
      <w:r w:rsidR="00DB167C" w:rsidRPr="00DB167C">
        <w:rPr>
          <w:rFonts w:hAnsi="宋体" w:cs="宋体"/>
          <w:lang w:val="zh-TW" w:eastAsia="zh-TW"/>
        </w:rPr>
        <w:t>，</w:t>
      </w:r>
      <w:r w:rsidR="00DB167C" w:rsidRPr="00DB167C">
        <w:rPr>
          <w:rFonts w:hAnsi="宋体" w:cs="宋体" w:hint="eastAsia"/>
          <w:lang w:val="zh-TW" w:eastAsia="zh-TW"/>
        </w:rPr>
        <w:t>验证</w:t>
      </w:r>
      <w:r w:rsidR="00DB167C" w:rsidRPr="00DB167C">
        <w:rPr>
          <w:rFonts w:hAnsi="宋体" w:cs="宋体"/>
          <w:lang w:val="zh-TW" w:eastAsia="zh-TW"/>
        </w:rPr>
        <w:t>Service Worker</w:t>
      </w:r>
      <w:r w:rsidR="00DB167C" w:rsidRPr="00DB167C">
        <w:rPr>
          <w:rFonts w:hAnsi="宋体" w:cs="宋体" w:hint="eastAsia"/>
          <w:lang w:val="zh-TW"/>
        </w:rPr>
        <w:t>离线</w:t>
      </w:r>
      <w:r w:rsidR="00DB167C" w:rsidRPr="00DB167C">
        <w:rPr>
          <w:rFonts w:hAnsi="宋体" w:cs="宋体"/>
          <w:lang w:val="zh-TW" w:eastAsia="zh-TW"/>
        </w:rPr>
        <w:t>技术</w:t>
      </w:r>
      <w:r w:rsidR="00DB167C" w:rsidRPr="00DB167C">
        <w:rPr>
          <w:rFonts w:hAnsi="宋体" w:cs="宋体" w:hint="eastAsia"/>
          <w:lang w:val="zh-TW"/>
        </w:rPr>
        <w:t>的有效性</w:t>
      </w:r>
      <w:r w:rsidR="00DB167C" w:rsidRPr="00DB167C">
        <w:rPr>
          <w:rFonts w:hAnsi="宋体" w:cs="宋体"/>
          <w:lang w:val="zh-TW" w:eastAsia="zh-TW"/>
        </w:rPr>
        <w:t>。</w:t>
      </w:r>
    </w:p>
    <w:p w14:paraId="372C1521" w14:textId="57353D6B" w:rsidR="000008D9" w:rsidRDefault="00522230" w:rsidP="00522230">
      <w:pPr>
        <w:pStyle w:val="2"/>
      </w:pPr>
      <w:bookmarkStart w:id="9" w:name="_Toc324178421"/>
      <w:bookmarkStart w:id="10" w:name="_Toc324179042"/>
      <w:bookmarkStart w:id="11" w:name="_Toc324432708"/>
      <w:bookmarkStart w:id="12" w:name="_Toc326079853"/>
      <w:r>
        <w:rPr>
          <w:rFonts w:hint="eastAsia"/>
        </w:rPr>
        <w:t>1.2</w:t>
      </w:r>
      <w:r w:rsidR="000008D9" w:rsidRPr="00522230">
        <w:rPr>
          <w:rFonts w:hint="eastAsia"/>
        </w:rPr>
        <w:t>国内外研究现状及发展动态</w:t>
      </w:r>
      <w:bookmarkEnd w:id="9"/>
      <w:bookmarkEnd w:id="10"/>
      <w:bookmarkEnd w:id="11"/>
      <w:bookmarkEnd w:id="12"/>
    </w:p>
    <w:p w14:paraId="54D0AB29" w14:textId="77777777" w:rsidR="00472AF5" w:rsidRDefault="00472AF5" w:rsidP="00472AF5">
      <w:pPr>
        <w:pStyle w:val="a0"/>
      </w:pPr>
      <w:r w:rsidRPr="003551C8">
        <w:rPr>
          <w:rFonts w:hint="eastAsia"/>
        </w:rPr>
        <w:t>2015 年是“互联网+”元年，在“互联网+”成为国家战略的背景下，各行各业都在探索如何通过“互联网 +”推动产业转型升级，出版业也不例外。对于当今的出版业来说，互联网已全面渗透到出版产业链的各环节，不再是</w:t>
      </w:r>
      <w:r>
        <w:rPr>
          <w:rFonts w:hint="eastAsia"/>
        </w:rPr>
        <w:t>单纯的技术工具，而是变革发展模式和推进全面升级转型的结构性力量</w:t>
      </w:r>
      <w:r w:rsidRPr="00146AA6">
        <w:rPr>
          <w:rFonts w:hint="eastAsia"/>
          <w:vertAlign w:val="superscript"/>
        </w:rPr>
        <w:t>[1]</w:t>
      </w:r>
      <w:r>
        <w:rPr>
          <w:rFonts w:hint="eastAsia"/>
        </w:rPr>
        <w:t>。</w:t>
      </w:r>
      <w:r w:rsidRPr="00D333FE">
        <w:rPr>
          <w:rFonts w:hint="eastAsia"/>
        </w:rPr>
        <w:t>数字出版是未来出版业的大势，这已经成为学界和业界的共识，但当前我国数字出版业以技术运营商、渠道商、</w:t>
      </w:r>
      <w:r>
        <w:rPr>
          <w:rFonts w:hint="eastAsia"/>
        </w:rPr>
        <w:t>数据库服务商等为主导，传统出版社向数字出版转型之路仍然步履蹒跚</w:t>
      </w:r>
      <w:r w:rsidRPr="00D333FE">
        <w:rPr>
          <w:rFonts w:hint="eastAsia"/>
          <w:vertAlign w:val="superscript"/>
        </w:rPr>
        <w:t>[</w:t>
      </w:r>
      <w:r w:rsidRPr="00D333FE">
        <w:rPr>
          <w:vertAlign w:val="superscript"/>
        </w:rPr>
        <w:t>2]</w:t>
      </w:r>
      <w:r>
        <w:rPr>
          <w:rFonts w:hint="eastAsia"/>
        </w:rPr>
        <w:t>。原因有很多，受多方面的限制，下面分析一下。</w:t>
      </w:r>
    </w:p>
    <w:p w14:paraId="64433782" w14:textId="77777777" w:rsidR="00472AF5" w:rsidRDefault="00472AF5" w:rsidP="00472AF5">
      <w:pPr>
        <w:pStyle w:val="a0"/>
      </w:pPr>
      <w:r>
        <w:rPr>
          <w:rFonts w:hint="eastAsia"/>
        </w:rPr>
        <w:t>传统的数字出版产业链由著作权人、内容提供商、技术提供商、服务提供商同、平台运营商、网络运营商、硬件生产商 、渠道商、用户等环节组成。数字内容提供商为产业链上游，服务提供商与平台运营商为产业链中的中游部分，数字内容销售商为产业链下游。上游包括传统出版单位、手机内容提供商和服务商，原创文学网站包括红袖添香、榕树下 、起点中文等。中游包括数字内容出版商、数字技术支持商和网络服务运营商，该部分提供数字出版物的网络技术支撑，存储和网络中的传播。数字内容销售商处于产业链下游，由于靠近消费者，具有十分重要的渠道作用。包括当当、卓越、</w:t>
      </w:r>
      <w:proofErr w:type="gramStart"/>
      <w:r>
        <w:rPr>
          <w:rFonts w:hint="eastAsia"/>
        </w:rPr>
        <w:t>淘宝国内</w:t>
      </w:r>
      <w:proofErr w:type="gramEnd"/>
      <w:r>
        <w:rPr>
          <w:rFonts w:hint="eastAsia"/>
        </w:rPr>
        <w:t>最大的网上图书电子商务交易平台。</w:t>
      </w:r>
    </w:p>
    <w:p w14:paraId="4E60BC73" w14:textId="3950E387" w:rsidR="00594483" w:rsidRDefault="00594483" w:rsidP="00472AF5">
      <w:pPr>
        <w:pStyle w:val="a0"/>
      </w:pPr>
      <w:r>
        <w:rPr>
          <w:rFonts w:hint="eastAsia"/>
        </w:rPr>
        <w:t>随着网络的普及，传统出版向数字出版的转型，对原有传统产业链形态的冲击，新的产业链形态呈现在我们面前，作者-技术平台-读者。作者直接通过平台将自己的作品思想传播给读者，去掉中间繁琐的环节。</w:t>
      </w:r>
    </w:p>
    <w:p w14:paraId="0A6E83FC" w14:textId="77777777" w:rsidR="00432496" w:rsidRPr="004F0246" w:rsidRDefault="00432496" w:rsidP="00432496">
      <w:pPr>
        <w:pStyle w:val="Aff0"/>
        <w:ind w:firstLine="480"/>
        <w:rPr>
          <w:rFonts w:ascii="宋体" w:eastAsia="宋体" w:hAnsi="宋体" w:cs="宋体"/>
          <w:lang w:val="zh-TW" w:eastAsia="zh-TW"/>
        </w:rPr>
      </w:pPr>
      <w:r w:rsidRPr="004F0246">
        <w:rPr>
          <w:rFonts w:ascii="宋体" w:eastAsia="宋体" w:hAnsi="宋体" w:cs="宋体"/>
          <w:lang w:val="zh-TW" w:eastAsia="zh-TW"/>
        </w:rPr>
        <w:t>为了促进行业的发</w:t>
      </w:r>
      <w:r w:rsidRPr="004F0246">
        <w:rPr>
          <w:rFonts w:ascii="宋体" w:eastAsia="宋体" w:hAnsi="宋体" w:cs="宋体" w:hint="eastAsia"/>
          <w:lang w:val="zh-TW" w:eastAsia="zh-TW"/>
        </w:rPr>
        <w:t>展，国际数位出版论坛（</w:t>
      </w:r>
      <w:r w:rsidRPr="004F0246">
        <w:rPr>
          <w:rFonts w:ascii="宋体" w:eastAsia="宋体" w:hAnsi="宋体" w:cs="宋体"/>
          <w:lang w:val="zh-TW" w:eastAsia="zh-TW"/>
        </w:rPr>
        <w:t>IDPF）2007年9月发布EPub正式标准，</w:t>
      </w:r>
      <w:r w:rsidRPr="004F0246">
        <w:rPr>
          <w:rFonts w:ascii="宋体" w:eastAsia="宋体" w:hAnsi="宋体" w:cs="宋体"/>
          <w:lang w:val="zh-TW" w:eastAsia="zh-TW"/>
        </w:rPr>
        <w:lastRenderedPageBreak/>
        <w:t>以取代旧的开放Open eBook电子书标准。</w:t>
      </w:r>
      <w:r w:rsidRPr="004F0246">
        <w:rPr>
          <w:rFonts w:ascii="宋体" w:eastAsia="宋体" w:hAnsi="宋体" w:cs="宋体" w:hint="eastAsia"/>
          <w:lang w:val="zh-TW" w:eastAsia="zh-TW"/>
        </w:rPr>
        <w:t>E</w:t>
      </w:r>
      <w:r w:rsidRPr="004F0246">
        <w:rPr>
          <w:rFonts w:ascii="宋体" w:eastAsia="宋体" w:hAnsi="宋体" w:cs="宋体"/>
          <w:lang w:val="zh-TW" w:eastAsia="zh-TW"/>
        </w:rPr>
        <w:t>Pub（Electronic Publication的缩写，意为：电子出版），是一个自由的开放标准，属于一种可以“自动重新编排”的内容；也就是文字内容可以根据阅读设备的特性，以最适于阅读的方式显示。</w:t>
      </w:r>
      <w:r w:rsidRPr="004F0246">
        <w:rPr>
          <w:rFonts w:ascii="宋体" w:eastAsia="宋体" w:hAnsi="宋体" w:cs="宋体" w:hint="eastAsia"/>
          <w:lang w:val="zh-TW" w:eastAsia="zh-TW"/>
        </w:rPr>
        <w:t>E</w:t>
      </w:r>
      <w:r w:rsidRPr="004F0246">
        <w:rPr>
          <w:rFonts w:ascii="宋体" w:eastAsia="宋体" w:hAnsi="宋体" w:cs="宋体"/>
          <w:lang w:val="zh-TW" w:eastAsia="zh-TW"/>
        </w:rPr>
        <w:t>Pub档案内部使用了XHTML或DTBook （一种由DAISY Consortium提出的XML标准）来展现文字、并以zip压缩格式来包裹档案内容。</w:t>
      </w:r>
      <w:r w:rsidRPr="004F0246">
        <w:rPr>
          <w:rFonts w:ascii="宋体" w:eastAsia="宋体" w:hAnsi="宋体" w:cs="宋体" w:hint="eastAsia"/>
          <w:lang w:val="zh-TW" w:eastAsia="zh-TW"/>
        </w:rPr>
        <w:t>E</w:t>
      </w:r>
      <w:r w:rsidRPr="004F0246">
        <w:rPr>
          <w:rFonts w:ascii="宋体" w:eastAsia="宋体" w:hAnsi="宋体" w:cs="宋体"/>
          <w:lang w:val="zh-TW" w:eastAsia="zh-TW"/>
        </w:rPr>
        <w:t>Pub格式中包含了数位版权管理（DRM）相关功能可供选用。现</w:t>
      </w:r>
      <w:r w:rsidRPr="004F0246">
        <w:rPr>
          <w:rFonts w:ascii="宋体" w:eastAsia="宋体" w:hAnsi="宋体" w:cs="宋体" w:hint="eastAsia"/>
          <w:lang w:val="zh-TW" w:eastAsia="zh-TW"/>
        </w:rPr>
        <w:t>在各平台</w:t>
      </w:r>
      <w:r w:rsidRPr="004F0246">
        <w:rPr>
          <w:rFonts w:ascii="宋体" w:eastAsia="宋体" w:hAnsi="宋体" w:cs="宋体"/>
          <w:lang w:val="zh-TW" w:eastAsia="zh-TW"/>
        </w:rPr>
        <w:t>已有很多软件支持</w:t>
      </w:r>
      <w:r w:rsidRPr="004F0246">
        <w:rPr>
          <w:rFonts w:ascii="宋体" w:eastAsia="宋体" w:hAnsi="宋体" w:cs="宋体" w:hint="eastAsia"/>
          <w:lang w:val="zh-TW" w:eastAsia="zh-TW"/>
        </w:rPr>
        <w:t>阅读E</w:t>
      </w:r>
      <w:r w:rsidRPr="004F0246">
        <w:rPr>
          <w:rFonts w:ascii="宋体" w:eastAsia="宋体" w:hAnsi="宋体" w:cs="宋体"/>
          <w:lang w:val="zh-TW" w:eastAsia="zh-TW"/>
        </w:rPr>
        <w:t>Pub</w:t>
      </w:r>
      <w:r w:rsidRPr="004F0246">
        <w:rPr>
          <w:rFonts w:ascii="宋体" w:eastAsia="宋体" w:hAnsi="宋体" w:cs="宋体" w:hint="eastAsia"/>
          <w:lang w:val="zh-TW" w:eastAsia="zh-TW"/>
        </w:rPr>
        <w:t>格式的文档。</w:t>
      </w:r>
    </w:p>
    <w:p w14:paraId="4CC9FFA3" w14:textId="788FB772" w:rsidR="00432496" w:rsidRPr="004F0246" w:rsidRDefault="00432496" w:rsidP="00432496">
      <w:pPr>
        <w:pStyle w:val="a0"/>
        <w:ind w:firstLine="480"/>
        <w:rPr>
          <w:rFonts w:hAnsi="宋体" w:cs="宋体"/>
          <w:color w:val="000000"/>
          <w:kern w:val="2"/>
          <w:u w:color="000000"/>
          <w:bdr w:val="nil"/>
          <w:lang w:val="zh-TW"/>
        </w:rPr>
      </w:pPr>
      <w:r w:rsidRPr="004F0246">
        <w:rPr>
          <w:rFonts w:hAnsi="宋体" w:cs="宋体"/>
          <w:color w:val="000000"/>
          <w:kern w:val="2"/>
          <w:u w:color="000000"/>
          <w:bdr w:val="nil"/>
          <w:lang w:val="zh-TW" w:eastAsia="zh-TW"/>
        </w:rPr>
        <w:t>Web领域的国际标准化组织，万维网联盟（World Wide Web Consortium， W3C）也做了相关的工作，组织了W3C的数字出版活动，目的是给网站的数字出版物提供产业平台，为开放的Web平台开发商和出版业之间建立必要的桥梁。2015年11月26日，新的便携式Web出版物PWP（Portable Web Publications）草案的发布。目的是为便携式网络出版物在开放式的网络上定义一套数字出版的标准。拉近便携式的离线阅读和Web在线阅读之间的距离。同一个数据出版物有两个动态的表现形式，第一是，可以便携式的离线阅读；第二是，内容可以很容易的同用户在线保存。一个便携式的数字出版物，可以放在网上进行离线的阅读，而不需去重构该出版物的内容。出版商可以选择利用这些发布模式一个或两个，用户可以选择这些消费模式的一方或两方。在线和离线模式之间的无缝连接的包括以下基本功能，例如：交叉引用，用户注释，联机数据库的访问，以及授权和权限管理。</w:t>
      </w:r>
    </w:p>
    <w:p w14:paraId="7C60E6AE" w14:textId="77777777" w:rsidR="00432496" w:rsidRDefault="00432496" w:rsidP="00432496">
      <w:pPr>
        <w:pStyle w:val="a0"/>
        <w:ind w:firstLine="480"/>
        <w:rPr>
          <w:rFonts w:hAnsi="宋体" w:cs="宋体"/>
          <w:color w:val="000000"/>
          <w:kern w:val="2"/>
          <w:u w:color="000000"/>
          <w:bdr w:val="nil"/>
          <w:lang w:val="zh-TW" w:eastAsia="zh-TW"/>
        </w:rPr>
      </w:pPr>
      <w:r w:rsidRPr="004F0246">
        <w:rPr>
          <w:rFonts w:hAnsi="宋体" w:cs="宋体"/>
          <w:color w:val="000000"/>
          <w:kern w:val="2"/>
          <w:u w:color="000000"/>
          <w:bdr w:val="nil"/>
          <w:lang w:val="zh-TW" w:eastAsia="zh-TW"/>
        </w:rPr>
        <w:t>虽然该文档，只是草案，但是这标志着万维网联盟，已经在致力于数字出版物的工作，且带领互联网行业形成统一的标准。</w:t>
      </w:r>
    </w:p>
    <w:p w14:paraId="1FA57903" w14:textId="108A418B" w:rsidR="000008D9" w:rsidRDefault="000008D9">
      <w:pPr>
        <w:pStyle w:val="2"/>
      </w:pPr>
      <w:bookmarkStart w:id="13" w:name="_Toc324178422"/>
      <w:bookmarkStart w:id="14" w:name="_Toc324179043"/>
      <w:bookmarkStart w:id="15" w:name="_Toc324432709"/>
      <w:bookmarkStart w:id="16" w:name="_Toc326079854"/>
      <w:r>
        <w:rPr>
          <w:rFonts w:hint="eastAsia"/>
        </w:rPr>
        <w:t>1.3论文的</w:t>
      </w:r>
      <w:r w:rsidR="00655C2B">
        <w:rPr>
          <w:rFonts w:hint="eastAsia"/>
        </w:rPr>
        <w:t>主</w:t>
      </w:r>
      <w:r w:rsidR="00655C2B">
        <w:t>要</w:t>
      </w:r>
      <w:r w:rsidR="00655C2B">
        <w:rPr>
          <w:rFonts w:hint="eastAsia"/>
        </w:rPr>
        <w:t>研究</w:t>
      </w:r>
      <w:r>
        <w:rPr>
          <w:rFonts w:hint="eastAsia"/>
        </w:rPr>
        <w:t>内容</w:t>
      </w:r>
      <w:bookmarkEnd w:id="13"/>
      <w:bookmarkEnd w:id="14"/>
      <w:bookmarkEnd w:id="15"/>
      <w:bookmarkEnd w:id="16"/>
    </w:p>
    <w:p w14:paraId="6A13206B" w14:textId="77777777" w:rsidR="00655C2B" w:rsidRPr="00B951BD" w:rsidRDefault="00655C2B" w:rsidP="00655C2B">
      <w:pPr>
        <w:pStyle w:val="Aff0"/>
        <w:ind w:firstLine="425"/>
        <w:rPr>
          <w:rFonts w:ascii="宋体" w:eastAsia="宋体" w:hAnsi="宋体" w:cs="宋体"/>
          <w:lang w:val="zh-TW"/>
        </w:rPr>
      </w:pPr>
      <w:bookmarkStart w:id="17" w:name="_Toc324178423"/>
      <w:bookmarkStart w:id="18" w:name="_Toc324179044"/>
      <w:bookmarkStart w:id="19" w:name="_Toc324432710"/>
      <w:bookmarkStart w:id="20" w:name="_Toc326079855"/>
      <w:r w:rsidRPr="00B951BD">
        <w:rPr>
          <w:rFonts w:ascii="宋体" w:eastAsia="宋体" w:hAnsi="宋体" w:hint="eastAsia"/>
        </w:rPr>
        <w:t>本论文基于</w:t>
      </w:r>
      <w:r w:rsidRPr="00B951BD">
        <w:rPr>
          <w:rFonts w:ascii="宋体" w:eastAsia="宋体" w:hAnsi="宋体" w:cs="宋体"/>
          <w:lang w:val="zh-TW" w:eastAsia="zh-TW"/>
        </w:rPr>
        <w:t>Service Worker</w:t>
      </w:r>
      <w:r w:rsidRPr="00B951BD">
        <w:rPr>
          <w:rFonts w:ascii="宋体" w:eastAsia="宋体" w:hAnsi="宋体" w:cs="宋体" w:hint="eastAsia"/>
          <w:lang w:val="zh-TW"/>
        </w:rPr>
        <w:t>技术</w:t>
      </w:r>
      <w:r w:rsidRPr="00B951BD">
        <w:rPr>
          <w:rFonts w:ascii="宋体" w:eastAsia="宋体" w:hAnsi="宋体" w:cs="宋体"/>
          <w:lang w:val="zh-TW"/>
        </w:rPr>
        <w:t>，</w:t>
      </w:r>
      <w:r w:rsidRPr="00B951BD">
        <w:rPr>
          <w:rFonts w:ascii="宋体" w:eastAsia="宋体" w:hAnsi="宋体" w:cs="宋体" w:hint="eastAsia"/>
          <w:lang w:val="zh-TW"/>
        </w:rPr>
        <w:t>实现离线应用框架</w:t>
      </w:r>
      <w:r w:rsidRPr="00B951BD">
        <w:rPr>
          <w:rFonts w:ascii="宋体" w:eastAsia="宋体" w:hAnsi="宋体" w:cs="宋体"/>
          <w:lang w:val="zh-TW"/>
        </w:rPr>
        <w:t>，</w:t>
      </w:r>
      <w:r w:rsidRPr="00B951BD">
        <w:rPr>
          <w:rFonts w:ascii="宋体" w:eastAsia="宋体" w:hAnsi="宋体" w:cs="宋体" w:hint="eastAsia"/>
          <w:lang w:val="zh-TW"/>
        </w:rPr>
        <w:t>并运用</w:t>
      </w:r>
      <w:r w:rsidRPr="00B951BD">
        <w:rPr>
          <w:rFonts w:ascii="宋体" w:eastAsia="宋体" w:hAnsi="宋体" w:cs="宋体"/>
          <w:lang w:val="zh-TW"/>
        </w:rPr>
        <w:t>在</w:t>
      </w:r>
      <w:r w:rsidRPr="00B951BD">
        <w:rPr>
          <w:rFonts w:ascii="宋体" w:eastAsia="宋体" w:hAnsi="宋体" w:cs="宋体" w:hint="eastAsia"/>
          <w:lang w:val="zh-TW" w:eastAsia="zh-TW"/>
        </w:rPr>
        <w:t>“</w:t>
      </w:r>
      <w:r w:rsidRPr="00B951BD">
        <w:rPr>
          <w:rFonts w:ascii="宋体" w:eastAsia="宋体" w:hAnsi="宋体" w:cs="宋体" w:hint="eastAsia"/>
        </w:rPr>
        <w:t>期刊发布阅读系统</w:t>
      </w:r>
      <w:r w:rsidRPr="00B951BD">
        <w:rPr>
          <w:rFonts w:ascii="宋体" w:eastAsia="宋体" w:hAnsi="宋体" w:cs="宋体" w:hint="eastAsia"/>
          <w:lang w:val="zh-TW" w:eastAsia="zh-TW"/>
        </w:rPr>
        <w:t>”</w:t>
      </w:r>
      <w:r w:rsidRPr="00B951BD">
        <w:rPr>
          <w:rFonts w:ascii="宋体" w:eastAsia="宋体" w:hAnsi="宋体" w:cs="宋体" w:hint="eastAsia"/>
          <w:lang w:val="zh-TW"/>
        </w:rPr>
        <w:t>中。核心思想</w:t>
      </w:r>
      <w:r w:rsidRPr="00B951BD">
        <w:rPr>
          <w:rFonts w:ascii="宋体" w:eastAsia="宋体" w:hAnsi="宋体" w:cs="宋体"/>
          <w:lang w:val="zh-TW"/>
        </w:rPr>
        <w:t>是</w:t>
      </w:r>
      <w:r w:rsidRPr="00B951BD">
        <w:rPr>
          <w:rFonts w:ascii="宋体" w:eastAsia="宋体" w:hAnsi="宋体" w:cs="宋体" w:hint="eastAsia"/>
          <w:lang w:val="zh-TW" w:eastAsia="zh-TW"/>
        </w:rPr>
        <w:t>用</w:t>
      </w:r>
      <w:r w:rsidRPr="00B951BD">
        <w:rPr>
          <w:rFonts w:ascii="宋体" w:eastAsia="宋体" w:hAnsi="宋体" w:cs="宋体"/>
          <w:lang w:val="zh-TW" w:eastAsia="zh-TW"/>
        </w:rPr>
        <w:t>Service Worker</w:t>
      </w:r>
      <w:r w:rsidRPr="00B951BD">
        <w:rPr>
          <w:rFonts w:ascii="宋体" w:eastAsia="宋体" w:hAnsi="宋体" w:cs="宋体" w:hint="eastAsia"/>
          <w:lang w:val="zh-TW" w:eastAsia="zh-TW"/>
        </w:rPr>
        <w:t>拦截用户请求，</w:t>
      </w:r>
      <w:r w:rsidRPr="00B951BD">
        <w:rPr>
          <w:rFonts w:ascii="宋体" w:eastAsia="宋体" w:hAnsi="宋体" w:cs="宋体" w:hint="eastAsia"/>
          <w:lang w:eastAsia="zh-TW"/>
        </w:rPr>
        <w:t>将返回的数据存在</w:t>
      </w:r>
      <w:r w:rsidRPr="00B951BD">
        <w:rPr>
          <w:rFonts w:ascii="宋体" w:eastAsia="宋体" w:hAnsi="宋体" w:cs="宋体" w:hint="eastAsia"/>
          <w:lang w:val="zh-TW" w:eastAsia="zh-TW"/>
        </w:rPr>
        <w:t>本地缓存，</w:t>
      </w:r>
      <w:r w:rsidRPr="00B951BD">
        <w:rPr>
          <w:rFonts w:ascii="宋体" w:eastAsia="宋体" w:hAnsi="宋体" w:cs="宋体" w:hint="eastAsia"/>
          <w:lang w:val="zh-TW"/>
        </w:rPr>
        <w:t>在</w:t>
      </w:r>
      <w:r w:rsidRPr="00B951BD">
        <w:rPr>
          <w:rFonts w:ascii="宋体" w:eastAsia="宋体" w:hAnsi="宋体" w:cs="宋体" w:hint="eastAsia"/>
          <w:lang w:val="zh-TW" w:eastAsia="zh-TW"/>
        </w:rPr>
        <w:t>浏览器中</w:t>
      </w:r>
      <w:r w:rsidRPr="00B951BD">
        <w:rPr>
          <w:rFonts w:ascii="宋体" w:eastAsia="宋体" w:hAnsi="宋体" w:cs="宋体" w:hint="eastAsia"/>
          <w:lang w:val="zh-TW"/>
        </w:rPr>
        <w:t>实现</w:t>
      </w:r>
      <w:r w:rsidRPr="00B951BD">
        <w:rPr>
          <w:rFonts w:ascii="宋体" w:eastAsia="宋体" w:hAnsi="宋体" w:cs="宋体" w:hint="eastAsia"/>
          <w:lang w:val="zh-TW" w:eastAsia="zh-TW"/>
        </w:rPr>
        <w:t>离线数据</w:t>
      </w:r>
      <w:r w:rsidRPr="00B951BD">
        <w:rPr>
          <w:rFonts w:ascii="宋体" w:eastAsia="宋体" w:hAnsi="宋体" w:cs="宋体"/>
          <w:lang w:val="zh-TW" w:eastAsia="zh-TW"/>
        </w:rPr>
        <w:t>交互</w:t>
      </w:r>
      <w:r w:rsidRPr="00B951BD">
        <w:rPr>
          <w:rFonts w:ascii="宋体" w:eastAsia="宋体" w:hAnsi="宋体" w:cs="宋体" w:hint="eastAsia"/>
          <w:lang w:val="zh-TW" w:eastAsia="zh-TW"/>
        </w:rPr>
        <w:t>。</w:t>
      </w:r>
      <w:r w:rsidRPr="00B951BD">
        <w:rPr>
          <w:rFonts w:ascii="宋体" w:eastAsia="宋体" w:hAnsi="宋体" w:cs="宋体" w:hint="eastAsia"/>
        </w:rPr>
        <w:t>期刊发布阅读系统</w:t>
      </w:r>
      <w:r w:rsidRPr="00B951BD">
        <w:rPr>
          <w:rFonts w:ascii="宋体" w:eastAsia="宋体" w:hAnsi="宋体" w:cs="宋体" w:hint="eastAsia"/>
          <w:lang w:val="zh-TW"/>
        </w:rPr>
        <w:t>包括期刊发布子系统和离线阅读子</w:t>
      </w:r>
      <w:r w:rsidRPr="00B951BD">
        <w:rPr>
          <w:rFonts w:ascii="宋体" w:eastAsia="宋体" w:hAnsi="宋体" w:cs="宋体"/>
          <w:lang w:val="zh-TW"/>
        </w:rPr>
        <w:t>系统</w:t>
      </w:r>
      <w:r w:rsidRPr="00B951BD">
        <w:rPr>
          <w:rFonts w:ascii="宋体" w:eastAsia="宋体" w:hAnsi="宋体" w:cs="宋体" w:hint="eastAsia"/>
          <w:lang w:val="zh-TW"/>
        </w:rPr>
        <w:t>。用户可以在系统中完成一体化操作，不用关注电子刊物的格式和其在网络上的传播方式，只需完成内容编辑</w:t>
      </w:r>
      <w:r w:rsidRPr="00B951BD">
        <w:rPr>
          <w:rFonts w:ascii="宋体" w:eastAsia="宋体" w:hAnsi="宋体" w:cs="宋体" w:hint="eastAsia"/>
        </w:rPr>
        <w:t>和简单的排版制作</w:t>
      </w:r>
      <w:r w:rsidRPr="00B951BD">
        <w:rPr>
          <w:rFonts w:ascii="宋体" w:eastAsia="宋体" w:hAnsi="宋体" w:cs="宋体" w:hint="eastAsia"/>
          <w:lang w:val="zh-TW"/>
        </w:rPr>
        <w:t>。刊物编辑完成后，系统将自动生成可用的链接地址和文件入库。读者可打开链接进行阅读。主要研究内容包括：</w:t>
      </w:r>
    </w:p>
    <w:p w14:paraId="7ACF870E"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离线应</w:t>
      </w:r>
      <w:r w:rsidRPr="00B951BD">
        <w:rPr>
          <w:rFonts w:ascii="宋体" w:eastAsia="宋体" w:hAnsi="宋体" w:cs="宋体"/>
          <w:lang w:val="zh-TW"/>
        </w:rPr>
        <w:t>用</w:t>
      </w:r>
      <w:r w:rsidRPr="00B951BD">
        <w:rPr>
          <w:rFonts w:ascii="宋体" w:eastAsia="宋体" w:hAnsi="宋体" w:cs="宋体" w:hint="eastAsia"/>
          <w:lang w:val="zh-TW"/>
        </w:rPr>
        <w:t>框架总体设计。</w:t>
      </w:r>
    </w:p>
    <w:p w14:paraId="067D18AE"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t>离线应</w:t>
      </w:r>
      <w:r w:rsidRPr="00B951BD">
        <w:rPr>
          <w:rFonts w:ascii="宋体" w:eastAsia="宋体" w:hAnsi="宋体" w:cs="宋体"/>
          <w:lang w:val="zh-TW"/>
        </w:rPr>
        <w:t>用</w:t>
      </w:r>
      <w:r w:rsidRPr="00B951BD">
        <w:rPr>
          <w:rFonts w:ascii="宋体" w:eastAsia="宋体" w:hAnsi="宋体" w:cs="宋体" w:hint="eastAsia"/>
          <w:lang w:val="zh-TW"/>
        </w:rPr>
        <w:t>框架中包含的主要模块。各模块需要完成的主要功能。</w:t>
      </w:r>
    </w:p>
    <w:p w14:paraId="0828709B"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离线数据交互机制。</w:t>
      </w:r>
    </w:p>
    <w:p w14:paraId="12748FED" w14:textId="77777777" w:rsidR="00655C2B" w:rsidRPr="00B951BD" w:rsidRDefault="00655C2B" w:rsidP="00655C2B">
      <w:pPr>
        <w:pStyle w:val="Aff0"/>
        <w:ind w:left="720"/>
        <w:rPr>
          <w:rFonts w:ascii="宋体" w:eastAsia="宋体" w:hAnsi="宋体" w:cs="宋体"/>
        </w:rPr>
      </w:pPr>
      <w:r w:rsidRPr="00B951BD">
        <w:rPr>
          <w:rFonts w:ascii="宋体" w:eastAsia="宋体" w:hAnsi="宋体" w:cs="宋体" w:hint="eastAsia"/>
          <w:lang w:val="zh-TW"/>
        </w:rPr>
        <w:t>离线时具体怎么实现数据的查询、新增</w:t>
      </w:r>
      <w:r w:rsidRPr="00B951BD">
        <w:rPr>
          <w:rFonts w:ascii="宋体" w:eastAsia="宋体" w:hAnsi="宋体" w:cs="宋体" w:hint="eastAsia"/>
        </w:rPr>
        <w:t>和修改（同步）。</w:t>
      </w:r>
    </w:p>
    <w:p w14:paraId="1CC2319E"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lang w:val="zh-TW"/>
        </w:rPr>
        <w:t>基于PWP框架的参考实现及相关测试。</w:t>
      </w:r>
    </w:p>
    <w:p w14:paraId="60F64EEA"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t>参考</w:t>
      </w:r>
      <w:r w:rsidRPr="00B951BD">
        <w:rPr>
          <w:rStyle w:val="a4"/>
          <w:rFonts w:ascii="宋体" w:eastAsia="宋体" w:hAnsi="宋体" w:cs="微软雅黑" w:hint="eastAsia"/>
        </w:rPr>
        <w:t>开放式的网络定义的</w:t>
      </w:r>
      <w:proofErr w:type="gramStart"/>
      <w:r w:rsidRPr="00B951BD">
        <w:rPr>
          <w:rStyle w:val="a4"/>
          <w:rFonts w:ascii="宋体" w:eastAsia="宋体" w:hAnsi="宋体" w:cs="微软雅黑" w:hint="eastAsia"/>
        </w:rPr>
        <w:t>一</w:t>
      </w:r>
      <w:proofErr w:type="gramEnd"/>
      <w:r w:rsidRPr="00B951BD">
        <w:rPr>
          <w:rStyle w:val="a4"/>
          <w:rFonts w:ascii="宋体" w:eastAsia="宋体" w:hAnsi="宋体" w:cs="微软雅黑" w:hint="eastAsia"/>
        </w:rPr>
        <w:t>套数字出版标准，进行系统的测试工作。</w:t>
      </w:r>
    </w:p>
    <w:p w14:paraId="643E6303" w14:textId="77777777" w:rsidR="00655C2B" w:rsidRPr="00B951BD" w:rsidRDefault="00655C2B" w:rsidP="00655C2B">
      <w:pPr>
        <w:pStyle w:val="Aff0"/>
        <w:numPr>
          <w:ilvl w:val="0"/>
          <w:numId w:val="22"/>
        </w:numPr>
        <w:rPr>
          <w:rFonts w:ascii="宋体" w:eastAsia="宋体" w:hAnsi="宋体" w:cs="宋体"/>
          <w:lang w:val="zh-TW"/>
        </w:rPr>
      </w:pPr>
      <w:r w:rsidRPr="00B951BD">
        <w:rPr>
          <w:rFonts w:ascii="宋体" w:eastAsia="宋体" w:hAnsi="宋体" w:cs="宋体" w:hint="eastAsia"/>
        </w:rPr>
        <w:t>期刊发布阅读系统</w:t>
      </w:r>
      <w:r w:rsidRPr="00B951BD">
        <w:rPr>
          <w:rFonts w:ascii="宋体" w:eastAsia="宋体" w:hAnsi="宋体" w:cs="宋体" w:hint="eastAsia"/>
          <w:lang w:val="zh-TW"/>
        </w:rPr>
        <w:t>的设计与实现。</w:t>
      </w:r>
    </w:p>
    <w:p w14:paraId="48695B88" w14:textId="77777777" w:rsidR="00655C2B" w:rsidRPr="00B951BD" w:rsidRDefault="00655C2B" w:rsidP="00655C2B">
      <w:pPr>
        <w:pStyle w:val="Aff0"/>
        <w:ind w:left="720"/>
        <w:rPr>
          <w:rFonts w:ascii="宋体" w:eastAsia="宋体" w:hAnsi="宋体" w:cs="宋体"/>
          <w:lang w:val="zh-TW"/>
        </w:rPr>
      </w:pPr>
      <w:r w:rsidRPr="00B951BD">
        <w:rPr>
          <w:rFonts w:ascii="宋体" w:eastAsia="宋体" w:hAnsi="宋体" w:cs="宋体" w:hint="eastAsia"/>
          <w:lang w:val="zh-TW"/>
        </w:rPr>
        <w:lastRenderedPageBreak/>
        <w:t>包括</w:t>
      </w:r>
      <w:r w:rsidRPr="00B951BD">
        <w:rPr>
          <w:rFonts w:ascii="宋体" w:eastAsia="宋体" w:hAnsi="宋体" w:cs="宋体" w:hint="eastAsia"/>
        </w:rPr>
        <w:t>期刊发布和</w:t>
      </w:r>
      <w:r w:rsidRPr="00B951BD">
        <w:rPr>
          <w:rFonts w:ascii="宋体" w:eastAsia="宋体" w:hAnsi="宋体" w:cs="宋体"/>
        </w:rPr>
        <w:t>离线</w:t>
      </w:r>
      <w:r w:rsidRPr="00B951BD">
        <w:rPr>
          <w:rFonts w:ascii="宋体" w:eastAsia="宋体" w:hAnsi="宋体" w:cs="宋体" w:hint="eastAsia"/>
        </w:rPr>
        <w:t>阅读两</w:t>
      </w:r>
      <w:r w:rsidRPr="00B951BD">
        <w:rPr>
          <w:rFonts w:ascii="宋体" w:eastAsia="宋体" w:hAnsi="宋体" w:cs="宋体"/>
        </w:rPr>
        <w:t>个子</w:t>
      </w:r>
      <w:r w:rsidRPr="00B951BD">
        <w:rPr>
          <w:rFonts w:ascii="宋体" w:eastAsia="宋体" w:hAnsi="宋体" w:cs="宋体" w:hint="eastAsia"/>
        </w:rPr>
        <w:t>系统</w:t>
      </w:r>
      <w:r w:rsidRPr="00B951BD">
        <w:rPr>
          <w:rFonts w:ascii="宋体" w:eastAsia="宋体" w:hAnsi="宋体" w:cs="宋体" w:hint="eastAsia"/>
          <w:lang w:val="zh-TW"/>
        </w:rPr>
        <w:t>的功能分析、详细设计和编码实现。</w:t>
      </w:r>
    </w:p>
    <w:p w14:paraId="6F66A5CE" w14:textId="475AB917" w:rsidR="000008D9" w:rsidRDefault="002C3F42">
      <w:pPr>
        <w:pStyle w:val="2"/>
      </w:pPr>
      <w:r>
        <w:rPr>
          <w:rFonts w:hint="eastAsia"/>
        </w:rPr>
        <w:t>1.4</w:t>
      </w:r>
      <w:r w:rsidR="000008D9">
        <w:rPr>
          <w:rFonts w:hint="eastAsia"/>
        </w:rPr>
        <w:t>全文的组织结构</w:t>
      </w:r>
      <w:bookmarkEnd w:id="17"/>
      <w:bookmarkEnd w:id="18"/>
      <w:bookmarkEnd w:id="19"/>
      <w:bookmarkEnd w:id="20"/>
    </w:p>
    <w:p w14:paraId="4FF3C65F" w14:textId="093AA56A" w:rsidR="000008D9" w:rsidRDefault="000008D9">
      <w:pPr>
        <w:ind w:firstLine="480"/>
      </w:pPr>
      <w:r>
        <w:rPr>
          <w:rFonts w:hint="eastAsia"/>
        </w:rPr>
        <w:t>本论文</w:t>
      </w:r>
      <w:r w:rsidR="00CB3D19" w:rsidRPr="00CB3D19">
        <w:rPr>
          <w:rFonts w:hint="eastAsia"/>
        </w:rPr>
        <w:t>围绕电子出版物</w:t>
      </w:r>
      <w:r w:rsidR="00CB3D19">
        <w:rPr>
          <w:rFonts w:hint="eastAsia"/>
        </w:rPr>
        <w:t>，分析现状，跟踪发展动态</w:t>
      </w:r>
      <w:r w:rsidR="007358DD">
        <w:rPr>
          <w:rFonts w:hint="eastAsia"/>
        </w:rPr>
        <w:t>，应用最新的</w:t>
      </w:r>
      <w:r w:rsidR="007358DD">
        <w:t>Web</w:t>
      </w:r>
      <w:r w:rsidR="007358DD">
        <w:rPr>
          <w:rFonts w:hint="eastAsia"/>
        </w:rPr>
        <w:t>开发技术，实现离线阅读体验，</w:t>
      </w:r>
      <w:r w:rsidR="00CA420C">
        <w:rPr>
          <w:rFonts w:hint="eastAsia"/>
        </w:rPr>
        <w:t>在</w:t>
      </w:r>
      <w:r w:rsidR="00CA420C" w:rsidRPr="00DB167C">
        <w:rPr>
          <w:rFonts w:hAnsi="宋体" w:cs="宋体" w:hint="eastAsia"/>
          <w:lang w:val="zh-TW" w:eastAsia="zh-TW"/>
        </w:rPr>
        <w:t>“</w:t>
      </w:r>
      <w:r w:rsidR="00CA420C" w:rsidRPr="00DB167C">
        <w:rPr>
          <w:rFonts w:hAnsi="宋体" w:cs="宋体" w:hint="eastAsia"/>
        </w:rPr>
        <w:t>期刊发布阅读系统</w:t>
      </w:r>
      <w:r w:rsidR="00CA420C" w:rsidRPr="00DB167C">
        <w:rPr>
          <w:rFonts w:hAnsi="宋体" w:cs="宋体" w:hint="eastAsia"/>
          <w:lang w:val="zh-TW" w:eastAsia="zh-TW"/>
        </w:rPr>
        <w:t>”</w:t>
      </w:r>
      <w:r w:rsidR="00CA420C">
        <w:rPr>
          <w:rFonts w:hAnsi="宋体" w:cs="宋体" w:hint="eastAsia"/>
          <w:lang w:val="zh-TW" w:eastAsia="zh-TW"/>
        </w:rPr>
        <w:t>中进行测试验证</w:t>
      </w:r>
      <w:r>
        <w:rPr>
          <w:rFonts w:hint="eastAsia"/>
        </w:rPr>
        <w:t>。</w:t>
      </w:r>
    </w:p>
    <w:p w14:paraId="560E1223" w14:textId="5AA68FB0" w:rsidR="000008D9" w:rsidRDefault="000008D9">
      <w:pPr>
        <w:ind w:firstLine="480"/>
      </w:pPr>
      <w:r>
        <w:rPr>
          <w:rFonts w:hint="eastAsia"/>
        </w:rPr>
        <w:t>第二章：</w:t>
      </w:r>
      <w:r w:rsidR="00CA420C">
        <w:rPr>
          <w:rFonts w:hint="eastAsia"/>
        </w:rPr>
        <w:t>电子出版物及离线</w:t>
      </w:r>
      <w:r w:rsidR="00CA420C">
        <w:t>Web</w:t>
      </w:r>
      <w:r w:rsidR="00CA420C">
        <w:rPr>
          <w:rFonts w:hint="eastAsia"/>
        </w:rPr>
        <w:t>应用开发技术</w:t>
      </w:r>
      <w:r>
        <w:rPr>
          <w:rFonts w:hint="eastAsia"/>
        </w:rPr>
        <w:t>。此章</w:t>
      </w:r>
      <w:r w:rsidR="00CA420C">
        <w:rPr>
          <w:rFonts w:hint="eastAsia"/>
        </w:rPr>
        <w:t>对电子出版物的发展及现状进行了研究，对目前离线</w:t>
      </w:r>
      <w:r w:rsidR="00CA420C">
        <w:t>Web</w:t>
      </w:r>
      <w:r w:rsidR="00CA420C">
        <w:rPr>
          <w:rFonts w:hint="eastAsia"/>
        </w:rPr>
        <w:t>应用开发技术进行了</w:t>
      </w:r>
      <w:r w:rsidR="009C6E73">
        <w:rPr>
          <w:rFonts w:hint="eastAsia"/>
        </w:rPr>
        <w:t>对比</w:t>
      </w:r>
      <w:r>
        <w:rPr>
          <w:rFonts w:hint="eastAsia"/>
        </w:rPr>
        <w:t>。</w:t>
      </w:r>
      <w:r>
        <w:rPr>
          <w:rFonts w:hint="eastAsia"/>
        </w:rPr>
        <w:t xml:space="preserve"> </w:t>
      </w:r>
    </w:p>
    <w:p w14:paraId="74DAAA91" w14:textId="0A63C4BE" w:rsidR="000008D9" w:rsidRDefault="000008D9">
      <w:pPr>
        <w:ind w:firstLine="480"/>
        <w:rPr>
          <w:rFonts w:ascii="宋体" w:hAnsi="宋体"/>
        </w:rPr>
      </w:pPr>
      <w:r>
        <w:rPr>
          <w:rFonts w:ascii="宋体" w:hAnsi="宋体" w:hint="eastAsia"/>
        </w:rPr>
        <w:t>第三章：</w:t>
      </w:r>
      <w:r w:rsidR="009C6E73">
        <w:rPr>
          <w:rFonts w:ascii="宋体" w:hAnsi="宋体" w:hint="eastAsia"/>
        </w:rPr>
        <w:t>基于</w:t>
      </w:r>
      <w:r w:rsidR="009C6E73">
        <w:rPr>
          <w:rFonts w:ascii="宋体" w:hAnsi="宋体"/>
        </w:rPr>
        <w:t>Service Worker</w:t>
      </w:r>
      <w:r w:rsidR="009C6E73">
        <w:rPr>
          <w:rFonts w:ascii="宋体" w:hAnsi="宋体" w:hint="eastAsia"/>
        </w:rPr>
        <w:t>离线阅读系统总体设计</w:t>
      </w:r>
      <w:r>
        <w:rPr>
          <w:rFonts w:ascii="宋体" w:hAnsi="宋体" w:hint="eastAsia"/>
        </w:rPr>
        <w:t>。此章</w:t>
      </w:r>
      <w:r>
        <w:rPr>
          <w:rFonts w:hint="eastAsia"/>
          <w:color w:val="FF0000"/>
        </w:rPr>
        <w:t>。。。。略。。。。</w:t>
      </w:r>
      <w:r>
        <w:rPr>
          <w:rFonts w:ascii="宋体" w:hAnsi="宋体" w:hint="eastAsia"/>
        </w:rPr>
        <w:t>。</w:t>
      </w:r>
    </w:p>
    <w:p w14:paraId="03CE856D" w14:textId="0F2732E9" w:rsidR="000008D9" w:rsidRDefault="009C6E73">
      <w:pPr>
        <w:ind w:firstLine="480"/>
      </w:pPr>
      <w:r>
        <w:rPr>
          <w:rFonts w:hint="eastAsia"/>
        </w:rPr>
        <w:t>第四章：期刊发布阅读系统</w:t>
      </w:r>
      <w:r w:rsidR="000008D9">
        <w:rPr>
          <w:rFonts w:hint="eastAsia"/>
        </w:rPr>
        <w:t>设计</w:t>
      </w:r>
      <w:r>
        <w:rPr>
          <w:rFonts w:hint="eastAsia"/>
        </w:rPr>
        <w:t>与实现</w:t>
      </w:r>
      <w:r w:rsidR="000008D9">
        <w:rPr>
          <w:rFonts w:hint="eastAsia"/>
        </w:rPr>
        <w:t>。针对</w:t>
      </w:r>
      <w:r w:rsidR="000008D9">
        <w:rPr>
          <w:rFonts w:hint="eastAsia"/>
          <w:color w:val="FF0000"/>
        </w:rPr>
        <w:t>。。。。略。。。。</w:t>
      </w:r>
      <w:r w:rsidR="000008D9">
        <w:rPr>
          <w:rFonts w:hint="eastAsia"/>
        </w:rPr>
        <w:t>。</w:t>
      </w:r>
    </w:p>
    <w:p w14:paraId="1A7A9501" w14:textId="1CC9887C" w:rsidR="000008D9" w:rsidRPr="00E5218A" w:rsidRDefault="000008D9" w:rsidP="009C6E73">
      <w:pPr>
        <w:ind w:firstLine="480"/>
      </w:pPr>
      <w:r>
        <w:rPr>
          <w:rFonts w:hint="eastAsia"/>
        </w:rPr>
        <w:t>第五章：</w:t>
      </w:r>
      <w:r w:rsidR="009C6E73">
        <w:rPr>
          <w:rFonts w:hint="eastAsia"/>
        </w:rPr>
        <w:t>结论与展望。</w:t>
      </w:r>
      <w:r>
        <w:rPr>
          <w:rFonts w:hint="eastAsia"/>
        </w:rPr>
        <w:t>本章概括全文，对本论文的研究成果及完成的工作进行总结，分析目前存在的问题，并对进一步的工作方向进行了展望。</w:t>
      </w:r>
      <w:bookmarkStart w:id="21" w:name="_Toc313621003"/>
    </w:p>
    <w:p w14:paraId="4D564FE1" w14:textId="415FB11D" w:rsidR="000008D9" w:rsidRPr="008407DE" w:rsidRDefault="000008D9" w:rsidP="008407DE">
      <w:pPr>
        <w:pStyle w:val="aff"/>
        <w:spacing w:beforeLines="50" w:before="163" w:afterLines="50" w:after="163"/>
        <w:ind w:firstLine="640"/>
        <w:rPr>
          <w:rFonts w:ascii="黑体" w:eastAsia="黑体"/>
        </w:rPr>
      </w:pPr>
      <w:r>
        <w:br w:type="page"/>
      </w:r>
      <w:bookmarkStart w:id="22" w:name="_Toc324178425"/>
      <w:bookmarkStart w:id="23" w:name="_Toc324179046"/>
      <w:bookmarkStart w:id="24" w:name="_Toc324432711"/>
      <w:bookmarkStart w:id="25" w:name="_Toc326079856"/>
      <w:r>
        <w:rPr>
          <w:rFonts w:ascii="黑体" w:eastAsia="黑体" w:hint="eastAsia"/>
        </w:rPr>
        <w:lastRenderedPageBreak/>
        <w:t xml:space="preserve">第二章  </w:t>
      </w:r>
      <w:r w:rsidR="00F856B2">
        <w:rPr>
          <w:rFonts w:ascii="黑体" w:eastAsia="黑体" w:hint="eastAsia"/>
        </w:rPr>
        <w:t>数字</w:t>
      </w:r>
      <w:r w:rsidR="00E95F48">
        <w:rPr>
          <w:rFonts w:ascii="黑体" w:eastAsia="黑体" w:hint="eastAsia"/>
        </w:rPr>
        <w:t>出版及</w:t>
      </w:r>
      <w:r w:rsidR="00B01E58">
        <w:rPr>
          <w:rFonts w:ascii="黑体" w:eastAsia="黑体" w:hint="eastAsia"/>
        </w:rPr>
        <w:t>离线</w:t>
      </w:r>
      <w:r w:rsidR="00CA420C">
        <w:rPr>
          <w:rFonts w:ascii="黑体" w:eastAsia="黑体"/>
        </w:rPr>
        <w:t>Web</w:t>
      </w:r>
      <w:r w:rsidR="00B01E58">
        <w:rPr>
          <w:rFonts w:ascii="黑体" w:eastAsia="黑体" w:hint="eastAsia"/>
        </w:rPr>
        <w:t>应用开发技术</w:t>
      </w:r>
      <w:bookmarkEnd w:id="21"/>
      <w:bookmarkEnd w:id="22"/>
      <w:bookmarkEnd w:id="23"/>
      <w:bookmarkEnd w:id="24"/>
      <w:bookmarkEnd w:id="25"/>
    </w:p>
    <w:p w14:paraId="12379B95" w14:textId="178BC5D3" w:rsidR="009870BF" w:rsidRDefault="000008D9" w:rsidP="00472AF5">
      <w:pPr>
        <w:pStyle w:val="2"/>
      </w:pPr>
      <w:bookmarkStart w:id="26" w:name="_Toc324178426"/>
      <w:bookmarkStart w:id="27" w:name="_Toc324179047"/>
      <w:bookmarkStart w:id="28" w:name="_Toc324432712"/>
      <w:bookmarkStart w:id="29" w:name="_Toc326079857"/>
      <w:r>
        <w:rPr>
          <w:rFonts w:hint="eastAsia"/>
        </w:rPr>
        <w:t xml:space="preserve">2.1 </w:t>
      </w:r>
      <w:bookmarkEnd w:id="26"/>
      <w:bookmarkEnd w:id="27"/>
      <w:bookmarkEnd w:id="28"/>
      <w:bookmarkEnd w:id="29"/>
      <w:r w:rsidR="00F856B2">
        <w:rPr>
          <w:rFonts w:hint="eastAsia"/>
        </w:rPr>
        <w:t>数字出版</w:t>
      </w:r>
      <w:r w:rsidR="00B67A60">
        <w:rPr>
          <w:rFonts w:hint="eastAsia"/>
        </w:rPr>
        <w:t>概述</w:t>
      </w:r>
    </w:p>
    <w:p w14:paraId="321F0B2B" w14:textId="77777777" w:rsidR="005A29E2" w:rsidRDefault="005A29E2" w:rsidP="005A29E2">
      <w:pPr>
        <w:pStyle w:val="a0"/>
      </w:pPr>
      <w:r>
        <w:rPr>
          <w:rFonts w:hint="eastAsia"/>
        </w:rPr>
        <w:t>几个世纪以来，“书”被定义成了多种形式：期刊，杂志，小册子，报纸，地图册，漫画，各种专辑。我们可以称这些不同名称和表现形式的书为“出版物”：制作成有意义的媒体版本并发行。</w:t>
      </w:r>
    </w:p>
    <w:p w14:paraId="4A5ECA8D" w14:textId="42C2F194" w:rsidR="00F856B2" w:rsidRDefault="00E261A2" w:rsidP="005A29E2">
      <w:pPr>
        <w:pStyle w:val="a0"/>
      </w:pPr>
      <w:r w:rsidRPr="00E261A2">
        <w:rPr>
          <w:rFonts w:hint="eastAsia"/>
        </w:rPr>
        <w:t>随着科学技术的发展，网络电子越来越发达，出版形态也发生了巨大的变化。“电子出版”、“网络出版”、“新媒体出版”等概念出现在我们的生活中，数字出版</w:t>
      </w:r>
      <w:r w:rsidR="00E3125D">
        <w:rPr>
          <w:rFonts w:hint="eastAsia"/>
        </w:rPr>
        <w:t>没</w:t>
      </w:r>
      <w:r w:rsidR="00E3125D">
        <w:t>有</w:t>
      </w:r>
      <w:r w:rsidRPr="00E261A2">
        <w:rPr>
          <w:rFonts w:hint="eastAsia"/>
        </w:rPr>
        <w:t>统一的定义。</w:t>
      </w:r>
      <w:r w:rsidR="00900C3F">
        <w:rPr>
          <w:rFonts w:hint="eastAsia"/>
        </w:rPr>
        <w:t>下</w:t>
      </w:r>
      <w:r w:rsidR="00900C3F">
        <w:t>面以</w:t>
      </w:r>
      <w:r w:rsidR="00900C3F" w:rsidRPr="00900C3F">
        <w:rPr>
          <w:rFonts w:hint="eastAsia"/>
        </w:rPr>
        <w:t>桌面出版</w:t>
      </w:r>
      <w:r w:rsidR="00900C3F">
        <w:rPr>
          <w:rFonts w:hint="eastAsia"/>
        </w:rPr>
        <w:t>-</w:t>
      </w:r>
      <w:r w:rsidR="00900C3F" w:rsidRPr="00900C3F">
        <w:rPr>
          <w:rFonts w:hint="eastAsia"/>
        </w:rPr>
        <w:t>电子出版</w:t>
      </w:r>
      <w:r w:rsidR="00900C3F">
        <w:rPr>
          <w:rFonts w:hint="eastAsia"/>
        </w:rPr>
        <w:t>-</w:t>
      </w:r>
      <w:r w:rsidR="00900C3F" w:rsidRPr="00900C3F">
        <w:rPr>
          <w:rFonts w:hint="eastAsia"/>
        </w:rPr>
        <w:t>网络出版</w:t>
      </w:r>
      <w:r w:rsidR="00900C3F">
        <w:rPr>
          <w:rFonts w:hint="eastAsia"/>
        </w:rPr>
        <w:t>-</w:t>
      </w:r>
      <w:r w:rsidR="00900C3F" w:rsidRPr="00900C3F">
        <w:rPr>
          <w:rFonts w:hint="eastAsia"/>
        </w:rPr>
        <w:t>数字出版这样一个过程</w:t>
      </w:r>
      <w:r w:rsidR="00900C3F">
        <w:rPr>
          <w:rFonts w:hint="eastAsia"/>
        </w:rPr>
        <w:t>，分析</w:t>
      </w:r>
      <w:r w:rsidR="00900C3F" w:rsidRPr="00900C3F">
        <w:rPr>
          <w:rFonts w:hint="eastAsia"/>
        </w:rPr>
        <w:t>数字出版的历史沿革经历</w:t>
      </w:r>
      <w:r w:rsidR="00900C3F">
        <w:rPr>
          <w:rFonts w:hint="eastAsia"/>
        </w:rPr>
        <w:t>。</w:t>
      </w:r>
    </w:p>
    <w:p w14:paraId="730F4A8D" w14:textId="77777777" w:rsidR="00B67A60" w:rsidRDefault="00B67A60" w:rsidP="00B67A60">
      <w:pPr>
        <w:pStyle w:val="30"/>
        <w:tabs>
          <w:tab w:val="left" w:pos="6960"/>
        </w:tabs>
        <w:spacing w:before="163" w:after="163" w:line="360" w:lineRule="auto"/>
      </w:pPr>
      <w:r>
        <w:rPr>
          <w:rFonts w:hint="eastAsia"/>
        </w:rPr>
        <w:t>2.1</w:t>
      </w:r>
      <w:r w:rsidR="0059657A">
        <w:rPr>
          <w:rFonts w:hint="eastAsia"/>
        </w:rPr>
        <w:t>.1 技术发展</w:t>
      </w:r>
      <w:r w:rsidR="00AF5225">
        <w:rPr>
          <w:rFonts w:hint="eastAsia"/>
        </w:rPr>
        <w:t>概况</w:t>
      </w:r>
    </w:p>
    <w:p w14:paraId="1B6B94CE" w14:textId="22BEBF79" w:rsidR="005A29E2" w:rsidRDefault="00900C3F" w:rsidP="00B37BCF">
      <w:pPr>
        <w:pStyle w:val="a0"/>
      </w:pPr>
      <w:r>
        <w:rPr>
          <w:rFonts w:hint="eastAsia"/>
        </w:rPr>
        <w:t>我</w:t>
      </w:r>
      <w:r>
        <w:t>国</w:t>
      </w:r>
      <w:r>
        <w:rPr>
          <w:rFonts w:hint="eastAsia"/>
        </w:rPr>
        <w:t>在20世纪70年</w:t>
      </w:r>
      <w:r>
        <w:t>代开始采用计算机</w:t>
      </w:r>
      <w:r>
        <w:rPr>
          <w:rFonts w:hint="eastAsia"/>
        </w:rPr>
        <w:t>进行</w:t>
      </w:r>
      <w:r>
        <w:t>汉字信息处理，</w:t>
      </w:r>
      <w:r>
        <w:rPr>
          <w:rFonts w:hint="eastAsia"/>
        </w:rPr>
        <w:t>80年</w:t>
      </w:r>
      <w:r>
        <w:t>代实现版</w:t>
      </w:r>
      <w:r>
        <w:rPr>
          <w:rFonts w:hint="eastAsia"/>
        </w:rPr>
        <w:t>面</w:t>
      </w:r>
      <w:r>
        <w:t>编辑、数</w:t>
      </w:r>
      <w:r>
        <w:rPr>
          <w:rFonts w:hint="eastAsia"/>
        </w:rPr>
        <w:t>据</w:t>
      </w:r>
      <w:r>
        <w:t>存储和软件检索等功能，</w:t>
      </w:r>
      <w:r w:rsidR="00E94277">
        <w:rPr>
          <w:rFonts w:hint="eastAsia"/>
        </w:rPr>
        <w:t>形</w:t>
      </w:r>
      <w:r>
        <w:t>成了初期的中文</w:t>
      </w:r>
      <w:r>
        <w:rPr>
          <w:rFonts w:hint="eastAsia"/>
        </w:rPr>
        <w:t>电</w:t>
      </w:r>
      <w:r>
        <w:t>子出版，拉开了数字出版的序幕。</w:t>
      </w:r>
      <w:r w:rsidR="00E94277">
        <w:rPr>
          <w:rFonts w:hint="eastAsia"/>
        </w:rPr>
        <w:t>这</w:t>
      </w:r>
      <w:r w:rsidR="00E94277">
        <w:t>一时</w:t>
      </w:r>
      <w:r w:rsidR="00E94277">
        <w:rPr>
          <w:rFonts w:hint="eastAsia"/>
        </w:rPr>
        <w:t>期</w:t>
      </w:r>
      <w:r w:rsidR="00E94277">
        <w:t>的出版形态为桌面出版</w:t>
      </w:r>
      <w:r w:rsidR="00E94277">
        <w:rPr>
          <w:rFonts w:hint="eastAsia"/>
        </w:rPr>
        <w:t>，简单</w:t>
      </w:r>
      <w:r w:rsidR="00E94277">
        <w:t>的利用计算机等高科技电子技术对</w:t>
      </w:r>
      <w:r w:rsidR="00E94277">
        <w:rPr>
          <w:rFonts w:hint="eastAsia"/>
        </w:rPr>
        <w:t>书籍报纸</w:t>
      </w:r>
      <w:r w:rsidR="00E94277">
        <w:t>杂志等纸质媒体进行编辑出版。</w:t>
      </w:r>
      <w:r w:rsidR="00E94277">
        <w:rPr>
          <w:rFonts w:hint="eastAsia"/>
        </w:rPr>
        <w:t>随着</w:t>
      </w:r>
      <w:r w:rsidR="00E94277">
        <w:t>技术的发展，</w:t>
      </w:r>
      <w:r w:rsidR="00B11D87">
        <w:rPr>
          <w:rFonts w:hint="eastAsia"/>
        </w:rPr>
        <w:t>以</w:t>
      </w:r>
      <w:r w:rsidR="00E94277">
        <w:t>磁带</w:t>
      </w:r>
      <w:r w:rsidR="00B11D87">
        <w:rPr>
          <w:rFonts w:hint="eastAsia"/>
        </w:rPr>
        <w:t>为</w:t>
      </w:r>
      <w:r w:rsidR="00B11D87">
        <w:t>介质的音频出版，</w:t>
      </w:r>
      <w:r w:rsidR="00B11D87">
        <w:rPr>
          <w:rFonts w:hint="eastAsia"/>
        </w:rPr>
        <w:t>变</w:t>
      </w:r>
      <w:r w:rsidR="00B11D87">
        <w:t>是</w:t>
      </w:r>
      <w:r w:rsidR="00B11D87">
        <w:rPr>
          <w:rFonts w:hint="eastAsia"/>
        </w:rPr>
        <w:t>普遍</w:t>
      </w:r>
      <w:r w:rsidR="00B11D87">
        <w:t>，同时，多</w:t>
      </w:r>
      <w:r w:rsidR="00A94A16">
        <w:t>媒体光盘</w:t>
      </w:r>
      <w:r w:rsidR="00A94A16">
        <w:rPr>
          <w:rFonts w:hint="eastAsia"/>
        </w:rPr>
        <w:t>也</w:t>
      </w:r>
      <w:r w:rsidR="00A94A16">
        <w:t>变得盛行</w:t>
      </w:r>
      <w:r w:rsidR="00A94A16">
        <w:rPr>
          <w:rFonts w:hint="eastAsia"/>
        </w:rPr>
        <w:t>。</w:t>
      </w:r>
      <w:r>
        <w:rPr>
          <w:rFonts w:hint="eastAsia"/>
        </w:rPr>
        <w:t>9</w:t>
      </w:r>
      <w:r>
        <w:t>0</w:t>
      </w:r>
      <w:r>
        <w:rPr>
          <w:rFonts w:hint="eastAsia"/>
        </w:rPr>
        <w:t>年</w:t>
      </w:r>
      <w:r>
        <w:t>代，在全球多媒体光盘的出版热潮中，</w:t>
      </w:r>
      <w:r w:rsidR="00A94A16">
        <w:rPr>
          <w:rFonts w:hint="eastAsia"/>
        </w:rPr>
        <w:t>以CD-</w:t>
      </w:r>
      <w:r w:rsidR="00A94A16">
        <w:t>ROM</w:t>
      </w:r>
      <w:r w:rsidR="00A94A16">
        <w:rPr>
          <w:rFonts w:hint="eastAsia"/>
        </w:rPr>
        <w:t>为</w:t>
      </w:r>
      <w:r w:rsidR="00A94A16">
        <w:t>代表的电子出版物被多</w:t>
      </w:r>
      <w:r w:rsidR="00A94A16">
        <w:rPr>
          <w:rFonts w:hint="eastAsia"/>
        </w:rPr>
        <w:t>媒体</w:t>
      </w:r>
      <w:r w:rsidR="00A94A16">
        <w:t>公司和电子出版</w:t>
      </w:r>
      <w:r w:rsidR="00A94A16">
        <w:rPr>
          <w:rFonts w:hint="eastAsia"/>
        </w:rPr>
        <w:t>社</w:t>
      </w:r>
      <w:r w:rsidR="00A94A16">
        <w:t>大量生产。</w:t>
      </w:r>
      <w:r w:rsidR="00A94A16">
        <w:rPr>
          <w:rFonts w:hint="eastAsia"/>
        </w:rPr>
        <w:t>2000年</w:t>
      </w:r>
      <w:r w:rsidR="00A94A16">
        <w:t>以来，随着网络信息技术的迅速发展，网络传播显示出超越其他媒介的优越性。</w:t>
      </w:r>
      <w:r w:rsidR="00A94A16">
        <w:rPr>
          <w:rFonts w:hint="eastAsia"/>
        </w:rPr>
        <w:t>网</w:t>
      </w:r>
      <w:r w:rsidR="00A94A16">
        <w:t>络出版的</w:t>
      </w:r>
      <w:r w:rsidR="00A94A16">
        <w:rPr>
          <w:rFonts w:hint="eastAsia"/>
        </w:rPr>
        <w:t>概念</w:t>
      </w:r>
      <w:r w:rsidR="00A94A16">
        <w:t>也随之产生。</w:t>
      </w:r>
      <w:r w:rsidR="000347CC">
        <w:rPr>
          <w:rFonts w:hint="eastAsia"/>
        </w:rPr>
        <w:t>根据</w:t>
      </w:r>
      <w:r w:rsidR="000347CC">
        <w:t>中国出版科学研究所发布的历年中国数</w:t>
      </w:r>
      <w:r w:rsidR="000347CC">
        <w:rPr>
          <w:rFonts w:hint="eastAsia"/>
        </w:rPr>
        <w:t>字</w:t>
      </w:r>
      <w:r w:rsidR="000347CC">
        <w:t>出版产业年度报告统计，</w:t>
      </w:r>
      <w:r w:rsidR="000347CC">
        <w:rPr>
          <w:rFonts w:hint="eastAsia"/>
        </w:rPr>
        <w:t>21世纪</w:t>
      </w:r>
      <w:r w:rsidR="000347CC">
        <w:t>第一个十年，数字出版规模从</w:t>
      </w:r>
      <w:r w:rsidR="000347CC">
        <w:rPr>
          <w:rFonts w:hint="eastAsia"/>
        </w:rPr>
        <w:t>15.9亿</w:t>
      </w:r>
      <w:r w:rsidR="000347CC">
        <w:t>，上升到</w:t>
      </w:r>
      <w:r w:rsidR="000347CC">
        <w:rPr>
          <w:rFonts w:hint="eastAsia"/>
        </w:rPr>
        <w:t>1051.79亿</w:t>
      </w:r>
      <w:r w:rsidR="00B37BCF">
        <w:rPr>
          <w:rFonts w:hint="eastAsia"/>
        </w:rPr>
        <w:t>，2010年</w:t>
      </w:r>
      <w:r w:rsidR="00B37BCF">
        <w:t>的数</w:t>
      </w:r>
      <w:r w:rsidR="00B37BCF">
        <w:rPr>
          <w:rFonts w:hint="eastAsia"/>
        </w:rPr>
        <w:t>字</w:t>
      </w:r>
      <w:r w:rsidR="00B37BCF">
        <w:t>出版总收入约是</w:t>
      </w:r>
      <w:r w:rsidR="00B37BCF">
        <w:rPr>
          <w:rFonts w:hint="eastAsia"/>
        </w:rPr>
        <w:t>2002年</w:t>
      </w:r>
      <w:r w:rsidR="00B37BCF">
        <w:t>总收入的</w:t>
      </w:r>
      <w:r w:rsidR="00B37BCF">
        <w:rPr>
          <w:rFonts w:hint="eastAsia"/>
        </w:rPr>
        <w:t>66倍</w:t>
      </w:r>
      <w:r w:rsidR="00B37BCF">
        <w:t>，年增</w:t>
      </w:r>
      <w:r w:rsidR="00B37BCF">
        <w:rPr>
          <w:rFonts w:hint="eastAsia"/>
        </w:rPr>
        <w:t>加</w:t>
      </w:r>
      <w:r w:rsidR="00B37BCF">
        <w:t>速度为</w:t>
      </w:r>
      <w:r w:rsidR="00B37BCF">
        <w:rPr>
          <w:rFonts w:hint="eastAsia"/>
        </w:rPr>
        <w:t>68.88%</w:t>
      </w:r>
      <w:r w:rsidR="000347CC">
        <w:t>。</w:t>
      </w:r>
      <w:r w:rsidR="000347CC">
        <w:rPr>
          <w:rFonts w:hint="eastAsia"/>
        </w:rPr>
        <w:t>然而在</w:t>
      </w:r>
      <w:r w:rsidR="000347CC">
        <w:t>这</w:t>
      </w:r>
      <w:r w:rsidR="000347CC">
        <w:rPr>
          <w:rFonts w:hint="eastAsia"/>
        </w:rPr>
        <w:t>种</w:t>
      </w:r>
      <w:r w:rsidR="000347CC">
        <w:t>爆发性的增</w:t>
      </w:r>
      <w:r w:rsidR="000347CC">
        <w:rPr>
          <w:rFonts w:hint="eastAsia"/>
        </w:rPr>
        <w:t>长</w:t>
      </w:r>
      <w:r w:rsidR="000347CC">
        <w:t>之下，我们在量的背后更应该看到一些质的产生。特别</w:t>
      </w:r>
      <w:r w:rsidR="000347CC">
        <w:rPr>
          <w:rFonts w:hint="eastAsia"/>
        </w:rPr>
        <w:t>是2005年</w:t>
      </w:r>
      <w:r w:rsidR="000347CC">
        <w:t>以来，</w:t>
      </w:r>
      <w:r w:rsidR="000347CC">
        <w:rPr>
          <w:rFonts w:hint="eastAsia"/>
        </w:rPr>
        <w:t>WEB2.0理念</w:t>
      </w:r>
      <w:r w:rsidR="000347CC">
        <w:t>的</w:t>
      </w:r>
      <w:r w:rsidR="000347CC">
        <w:rPr>
          <w:rFonts w:hint="eastAsia"/>
        </w:rPr>
        <w:t>提出</w:t>
      </w:r>
      <w:r w:rsidR="00B77275">
        <w:rPr>
          <w:rFonts w:hint="eastAsia"/>
        </w:rPr>
        <w:t>与</w:t>
      </w:r>
      <w:r w:rsidR="00B77275">
        <w:t>移动计算、</w:t>
      </w:r>
      <w:r w:rsidR="00B77275">
        <w:rPr>
          <w:rFonts w:hint="eastAsia"/>
        </w:rPr>
        <w:t>云</w:t>
      </w:r>
      <w:r w:rsidR="00B77275">
        <w:t>计算、阅读</w:t>
      </w:r>
      <w:r w:rsidR="00B77275">
        <w:rPr>
          <w:rFonts w:hint="eastAsia"/>
        </w:rPr>
        <w:t>终端</w:t>
      </w:r>
      <w:r w:rsidR="00B77275">
        <w:t>等技术的相互融合</w:t>
      </w:r>
      <w:r w:rsidR="00B77275">
        <w:rPr>
          <w:rFonts w:hint="eastAsia"/>
        </w:rPr>
        <w:t>使这</w:t>
      </w:r>
      <w:r w:rsidR="00B77275">
        <w:t>一阶段数</w:t>
      </w:r>
      <w:r w:rsidR="00B77275">
        <w:rPr>
          <w:rFonts w:hint="eastAsia"/>
        </w:rPr>
        <w:t>字</w:t>
      </w:r>
      <w:r w:rsidR="00B77275">
        <w:t>出版的发展充满了惊喜</w:t>
      </w:r>
      <w:r w:rsidR="00B77275">
        <w:rPr>
          <w:rFonts w:hint="eastAsia"/>
        </w:rPr>
        <w:t>和</w:t>
      </w:r>
      <w:r w:rsidR="00B77275">
        <w:t>闪光点</w:t>
      </w:r>
      <w:r w:rsidR="00B77275">
        <w:rPr>
          <w:rFonts w:hint="eastAsia"/>
        </w:rPr>
        <w:t>，</w:t>
      </w:r>
      <w:r w:rsidR="00B77275">
        <w:t>网络的概念不</w:t>
      </w:r>
      <w:r w:rsidR="00B77275">
        <w:rPr>
          <w:rFonts w:hint="eastAsia"/>
        </w:rPr>
        <w:t>再</w:t>
      </w:r>
      <w:r w:rsidR="00B77275">
        <w:t>局限于互联网，终端的设备</w:t>
      </w:r>
      <w:r w:rsidR="00B77275">
        <w:rPr>
          <w:rFonts w:hint="eastAsia"/>
        </w:rPr>
        <w:t>也</w:t>
      </w:r>
      <w:r w:rsidR="00B77275">
        <w:t>不再局限于笔记本和台式机。</w:t>
      </w:r>
      <w:r w:rsidR="00B37BCF">
        <w:rPr>
          <w:rFonts w:hint="eastAsia"/>
        </w:rPr>
        <w:t>21世纪</w:t>
      </w:r>
      <w:r w:rsidR="00B37BCF">
        <w:t>第一个十年</w:t>
      </w:r>
      <w:r w:rsidR="00B37BCF">
        <w:rPr>
          <w:rFonts w:hint="eastAsia"/>
        </w:rPr>
        <w:t>，</w:t>
      </w:r>
      <w:r w:rsidR="00B37BCF">
        <w:t>是</w:t>
      </w:r>
      <w:r w:rsidR="00B37BCF">
        <w:rPr>
          <w:rFonts w:hint="eastAsia"/>
        </w:rPr>
        <w:t>数</w:t>
      </w:r>
      <w:r w:rsidR="00B37BCF">
        <w:t>字出版物迅速发展的时期，然而，在</w:t>
      </w:r>
      <w:r w:rsidR="00B37BCF">
        <w:rPr>
          <w:rFonts w:hint="eastAsia"/>
        </w:rPr>
        <w:t>第</w:t>
      </w:r>
      <w:r w:rsidR="00B37BCF">
        <w:t>二个</w:t>
      </w:r>
      <w:r w:rsidR="009E7D24">
        <w:rPr>
          <w:rFonts w:hint="eastAsia"/>
        </w:rPr>
        <w:t>十</w:t>
      </w:r>
      <w:r w:rsidR="009E7D24">
        <w:t>年里，</w:t>
      </w:r>
      <w:r w:rsidR="009E7D24">
        <w:rPr>
          <w:rFonts w:hint="eastAsia"/>
        </w:rPr>
        <w:t>数字出版物</w:t>
      </w:r>
      <w:r w:rsidR="0086224A">
        <w:rPr>
          <w:rFonts w:hint="eastAsia"/>
        </w:rPr>
        <w:t>的销量大幅放缓</w:t>
      </w:r>
      <w:r w:rsidR="009E7D24">
        <w:rPr>
          <w:rFonts w:hint="eastAsia"/>
        </w:rPr>
        <w:t>。</w:t>
      </w:r>
      <w:r w:rsidR="0086224A" w:rsidRPr="0086224A">
        <w:rPr>
          <w:rFonts w:hint="eastAsia"/>
        </w:rPr>
        <w:t>从发展趋势看</w:t>
      </w:r>
      <w:r w:rsidR="0086224A">
        <w:rPr>
          <w:rFonts w:hint="eastAsia"/>
        </w:rPr>
        <w:t>，</w:t>
      </w:r>
      <w:r w:rsidR="0086224A" w:rsidRPr="0086224A">
        <w:rPr>
          <w:rFonts w:hint="eastAsia"/>
        </w:rPr>
        <w:t>在相当时期内，数字媒体还不能完全取代传统出版，数字出版与传统出版会共存</w:t>
      </w:r>
      <w:r w:rsidR="0086224A">
        <w:rPr>
          <w:rFonts w:hint="eastAsia"/>
        </w:rPr>
        <w:t>，</w:t>
      </w:r>
      <w:r w:rsidR="0086224A" w:rsidRPr="0086224A">
        <w:rPr>
          <w:rFonts w:hint="eastAsia"/>
        </w:rPr>
        <w:t>数字出版与传统出版呈现出融合共生、互补互动发展的趋势。</w:t>
      </w:r>
    </w:p>
    <w:p w14:paraId="29E95191" w14:textId="6DE133A8" w:rsidR="0086224A" w:rsidRDefault="0086224A" w:rsidP="0086224A">
      <w:pPr>
        <w:pStyle w:val="a0"/>
      </w:pPr>
      <w:r>
        <w:rPr>
          <w:rFonts w:hint="eastAsia"/>
        </w:rPr>
        <w:t>从产</w:t>
      </w:r>
      <w:r>
        <w:t>业角度分析，</w:t>
      </w:r>
      <w:r>
        <w:rPr>
          <w:rFonts w:hint="eastAsia"/>
        </w:rPr>
        <w:t>在电子书产业中，其产业链由内容提供商（作者、出版社）、内容集成商、通信运营商、硬件和软件终端提供商、第三方支付服务商、读者等多项环节构成。电子书产业平台即以某个产业链环节为主导方，通过硬件或软件终端把产业链中的各个环节和角色有机地连接起来，使电子书的出版、销售、消费得以良性循环</w:t>
      </w:r>
      <w:r>
        <w:rPr>
          <w:rFonts w:hint="eastAsia"/>
        </w:rPr>
        <w:lastRenderedPageBreak/>
        <w:t>发展。目前我国的电子书平台已有不少，如中国移动的“和阅读”、当当网的“当当读书”、百度的“百度阅读”、苹果的“ibooks”,亚马逊中国的Kindle电子书城等。</w:t>
      </w:r>
      <w:r w:rsidR="00E92CA0">
        <w:rPr>
          <w:rFonts w:hint="eastAsia"/>
        </w:rPr>
        <w:t>虽然平台型的电子书产业链整合模式具有不可替代的优势，但目前我国电子书平台在</w:t>
      </w:r>
      <w:r w:rsidR="00E92CA0">
        <w:rPr>
          <w:rFonts w:hint="eastAsia"/>
        </w:rPr>
        <w:t>内容资源聚集、商业模式构建、服务品质完善等方面还存在诸多的问题。</w:t>
      </w:r>
      <w:r w:rsidR="00E92CA0">
        <w:rPr>
          <w:rFonts w:hint="eastAsia"/>
        </w:rPr>
        <w:t>用户最终选择哪家平台及在哪家平台上最活跃，除了取决于哪家平台具有丰富而优质的内容资源外，关键还是看平台能否提供良好的服务，能否给用户最佳的使用体验</w:t>
      </w:r>
      <w:r w:rsidR="00E92CA0">
        <w:rPr>
          <w:rFonts w:hint="eastAsia"/>
        </w:rPr>
        <w:t>。</w:t>
      </w:r>
      <w:r w:rsidR="00E92CA0">
        <w:rPr>
          <w:rFonts w:hint="eastAsia"/>
        </w:rPr>
        <w:t>平台建设的道路还很漫长。这也是数字出版物销量大幅放缓的原因之一。</w:t>
      </w:r>
    </w:p>
    <w:p w14:paraId="3BF4BBC3" w14:textId="4B4B5801" w:rsidR="009E7D24" w:rsidRDefault="00436F01" w:rsidP="005A29E2">
      <w:pPr>
        <w:pStyle w:val="a0"/>
      </w:pPr>
      <w:r>
        <w:rPr>
          <w:rFonts w:hint="eastAsia"/>
        </w:rPr>
        <w:t>技术</w:t>
      </w:r>
      <w:r>
        <w:t>角度的数字出版主要侧重于数字出版的软件、阅读器、</w:t>
      </w:r>
      <w:proofErr w:type="gramStart"/>
      <w:r>
        <w:rPr>
          <w:rFonts w:hint="eastAsia"/>
        </w:rPr>
        <w:t>电</w:t>
      </w:r>
      <w:r>
        <w:t>纸书</w:t>
      </w:r>
      <w:proofErr w:type="gramEnd"/>
      <w:r>
        <w:t>、系统浏览器等技术的研发。如</w:t>
      </w:r>
      <w:r>
        <w:rPr>
          <w:rFonts w:hint="eastAsia"/>
        </w:rPr>
        <w:t>何</w:t>
      </w:r>
      <w:r>
        <w:t>制作</w:t>
      </w:r>
      <w:r>
        <w:rPr>
          <w:rFonts w:hint="eastAsia"/>
        </w:rPr>
        <w:t>数字</w:t>
      </w:r>
      <w:r>
        <w:t>出版物。</w:t>
      </w:r>
      <w:r w:rsidR="00C239F2" w:rsidRPr="00C239F2">
        <w:rPr>
          <w:rFonts w:hint="eastAsia"/>
        </w:rPr>
        <w:t>目前，在新媒体、新技术的推动下，全球出版业正在经历一场深刻的数字化转型。然而出版单位和新闻单位自主研发的却很少。这主要是由于新闻出版业多年从事的主要是内容生产，传统的编审校已成为习惯性工作。出版单位的人才培养和资金投入都集中到业务方向上，对于技术的研发投入和积累都非常少，仅有的技术人员也多半是负责公司的信息系统建设，对于与</w:t>
      </w:r>
      <w:proofErr w:type="gramStart"/>
      <w:r w:rsidR="00C239F2" w:rsidRPr="00C239F2">
        <w:rPr>
          <w:rFonts w:hint="eastAsia"/>
        </w:rPr>
        <w:t>主板业</w:t>
      </w:r>
      <w:proofErr w:type="gramEnd"/>
      <w:r w:rsidR="00C239F2" w:rsidRPr="00C239F2">
        <w:rPr>
          <w:rFonts w:hint="eastAsia"/>
        </w:rPr>
        <w:t>相关的高新技术研发严重缺失规划和投入</w:t>
      </w:r>
      <w:r w:rsidR="00C239F2">
        <w:rPr>
          <w:rFonts w:hint="eastAsia"/>
        </w:rPr>
        <w:t>。</w:t>
      </w:r>
    </w:p>
    <w:p w14:paraId="0B0AE4B5" w14:textId="2886FDCA" w:rsidR="009E7D24" w:rsidRPr="009E7D24" w:rsidRDefault="00C239F2" w:rsidP="005A29E2">
      <w:pPr>
        <w:pStyle w:val="a0"/>
        <w:rPr>
          <w:rFonts w:hint="eastAsia"/>
        </w:rPr>
      </w:pPr>
      <w:r>
        <w:rPr>
          <w:rFonts w:hint="eastAsia"/>
        </w:rPr>
        <w:t>从</w:t>
      </w:r>
      <w:r w:rsidR="00462FC9">
        <w:rPr>
          <w:rFonts w:hint="eastAsia"/>
        </w:rPr>
        <w:t>信息</w:t>
      </w:r>
      <w:r w:rsidR="00462FC9">
        <w:t>传播视角的</w:t>
      </w:r>
      <w:r w:rsidR="003404A1">
        <w:rPr>
          <w:rFonts w:hint="eastAsia"/>
        </w:rPr>
        <w:t>分析</w:t>
      </w:r>
      <w:r w:rsidR="003404A1">
        <w:t>数字出版</w:t>
      </w:r>
      <w:r w:rsidR="003404A1">
        <w:rPr>
          <w:rFonts w:hint="eastAsia"/>
        </w:rPr>
        <w:t>。</w:t>
      </w:r>
      <w:r w:rsidR="00294809">
        <w:rPr>
          <w:rFonts w:hint="eastAsia"/>
        </w:rPr>
        <w:t>涉及</w:t>
      </w:r>
      <w:r w:rsidR="00462FC9">
        <w:t>未来学、传播学</w:t>
      </w:r>
      <w:r w:rsidR="00462FC9">
        <w:rPr>
          <w:rFonts w:hint="eastAsia"/>
        </w:rPr>
        <w:t>、</w:t>
      </w:r>
      <w:r w:rsidR="00462FC9">
        <w:t>社会学领域</w:t>
      </w:r>
      <w:r>
        <w:rPr>
          <w:rFonts w:hint="eastAsia"/>
        </w:rPr>
        <w:t>中。</w:t>
      </w:r>
      <w:r w:rsidR="003404A1">
        <w:rPr>
          <w:rFonts w:hint="eastAsia"/>
        </w:rPr>
        <w:t>计算</w:t>
      </w:r>
      <w:r w:rsidR="003404A1">
        <w:t>机可以方便</w:t>
      </w:r>
      <w:r w:rsidR="003404A1">
        <w:rPr>
          <w:rFonts w:hint="eastAsia"/>
        </w:rPr>
        <w:t>地</w:t>
      </w:r>
      <w:r w:rsidR="003404A1">
        <w:t>进行信息的</w:t>
      </w:r>
      <w:r w:rsidR="003404A1">
        <w:rPr>
          <w:rFonts w:hint="eastAsia"/>
        </w:rPr>
        <w:t>转</w:t>
      </w:r>
      <w:r w:rsidR="003404A1">
        <w:t>换、复制和传输，有利于信息资源的</w:t>
      </w:r>
      <w:r w:rsidR="003404A1">
        <w:rPr>
          <w:rFonts w:hint="eastAsia"/>
        </w:rPr>
        <w:t>自由</w:t>
      </w:r>
      <w:r w:rsidR="003404A1">
        <w:t>流通。</w:t>
      </w:r>
      <w:r w:rsidR="003404A1">
        <w:rPr>
          <w:rFonts w:hint="eastAsia"/>
        </w:rPr>
        <w:t>网</w:t>
      </w:r>
      <w:r w:rsidR="003404A1">
        <w:t>络化形成的虚拟空间具有互动、开放、共</w:t>
      </w:r>
      <w:r w:rsidR="003404A1">
        <w:rPr>
          <w:rFonts w:hint="eastAsia"/>
        </w:rPr>
        <w:t>享</w:t>
      </w:r>
      <w:r w:rsidR="003404A1">
        <w:t>、参与的特点</w:t>
      </w:r>
      <w:r w:rsidR="003404A1">
        <w:rPr>
          <w:rFonts w:hint="eastAsia"/>
        </w:rPr>
        <w:t>，</w:t>
      </w:r>
      <w:r w:rsidR="003404A1">
        <w:t>使得数字出版与传统出版相比出现了</w:t>
      </w:r>
      <w:r w:rsidR="003404A1">
        <w:rPr>
          <w:rFonts w:hint="eastAsia"/>
        </w:rPr>
        <w:t>信息</w:t>
      </w:r>
      <w:r w:rsidR="003404A1">
        <w:t>传播的新特征。</w:t>
      </w:r>
      <w:r w:rsidR="003404A1">
        <w:rPr>
          <w:rFonts w:hint="eastAsia"/>
        </w:rPr>
        <w:t>在之</w:t>
      </w:r>
      <w:r w:rsidR="003404A1">
        <w:t>前，读者只是被动</w:t>
      </w:r>
      <w:r w:rsidR="003404A1">
        <w:rPr>
          <w:rFonts w:hint="eastAsia"/>
        </w:rPr>
        <w:t>地</w:t>
      </w:r>
      <w:r w:rsidR="003404A1">
        <w:t>接受信息，而无法自行发布信息。</w:t>
      </w:r>
      <w:r w:rsidR="00294809">
        <w:rPr>
          <w:rFonts w:hint="eastAsia"/>
        </w:rPr>
        <w:t>虽</w:t>
      </w:r>
      <w:r w:rsidR="00294809">
        <w:t>然目前有一些阅读</w:t>
      </w:r>
      <w:r w:rsidR="0022567B">
        <w:rPr>
          <w:rFonts w:hint="eastAsia"/>
        </w:rPr>
        <w:t>软件上</w:t>
      </w:r>
      <w:r w:rsidR="00294809">
        <w:t>实现</w:t>
      </w:r>
      <w:r w:rsidR="0022567B">
        <w:rPr>
          <w:rFonts w:hint="eastAsia"/>
        </w:rPr>
        <w:t>了</w:t>
      </w:r>
      <w:r w:rsidR="00294809">
        <w:t>，</w:t>
      </w:r>
      <w:r w:rsidR="00294809">
        <w:rPr>
          <w:rFonts w:hint="eastAsia"/>
        </w:rPr>
        <w:t>读</w:t>
      </w:r>
      <w:r w:rsidR="00294809">
        <w:t>者与读者之</w:t>
      </w:r>
      <w:r w:rsidR="00294809">
        <w:rPr>
          <w:rFonts w:hint="eastAsia"/>
        </w:rPr>
        <w:t>间</w:t>
      </w:r>
      <w:r w:rsidR="00294809">
        <w:t>的交流。</w:t>
      </w:r>
      <w:r w:rsidR="0022567B">
        <w:rPr>
          <w:rFonts w:hint="eastAsia"/>
        </w:rPr>
        <w:t>但</w:t>
      </w:r>
      <w:r w:rsidR="0022567B">
        <w:t>这些功能</w:t>
      </w:r>
      <w:r w:rsidR="0022567B">
        <w:rPr>
          <w:rFonts w:hint="eastAsia"/>
        </w:rPr>
        <w:t>仅</w:t>
      </w:r>
      <w:r w:rsidR="0022567B">
        <w:t>限于</w:t>
      </w:r>
      <w:r w:rsidR="0022567B">
        <w:rPr>
          <w:rFonts w:hint="eastAsia"/>
        </w:rPr>
        <w:t>阅读</w:t>
      </w:r>
      <w:r w:rsidR="0022567B">
        <w:t>软件平台内部的信息交流，</w:t>
      </w:r>
      <w:r w:rsidR="0022567B">
        <w:rPr>
          <w:rFonts w:hint="eastAsia"/>
        </w:rPr>
        <w:t>没</w:t>
      </w:r>
      <w:r w:rsidR="0022567B">
        <w:t>有</w:t>
      </w:r>
      <w:r w:rsidR="0022567B">
        <w:rPr>
          <w:rFonts w:hint="eastAsia"/>
        </w:rPr>
        <w:t>行</w:t>
      </w:r>
      <w:r w:rsidR="0022567B">
        <w:t>成</w:t>
      </w:r>
      <w:r w:rsidR="0022567B">
        <w:rPr>
          <w:rFonts w:hint="eastAsia"/>
        </w:rPr>
        <w:t>统一</w:t>
      </w:r>
      <w:r w:rsidR="0022567B">
        <w:t>的标准。</w:t>
      </w:r>
    </w:p>
    <w:p w14:paraId="119EC21E" w14:textId="77777777" w:rsidR="004535FB" w:rsidRDefault="004535FB" w:rsidP="004535FB">
      <w:pPr>
        <w:pStyle w:val="30"/>
        <w:tabs>
          <w:tab w:val="left" w:pos="6960"/>
        </w:tabs>
        <w:spacing w:before="163" w:after="163" w:line="360" w:lineRule="auto"/>
      </w:pPr>
      <w:r>
        <w:rPr>
          <w:rFonts w:hint="eastAsia"/>
        </w:rPr>
        <w:t>2.1.2 主要格式</w:t>
      </w:r>
    </w:p>
    <w:p w14:paraId="1B35FF6F" w14:textId="77777777" w:rsidR="00F856B2" w:rsidRDefault="00F856B2" w:rsidP="00F856B2">
      <w:pPr>
        <w:pStyle w:val="a0"/>
      </w:pPr>
      <w:r>
        <w:rPr>
          <w:rFonts w:hint="eastAsia"/>
        </w:rPr>
        <w:t>目前，国内数字出版行业还没有通用的标准和格式。国内正规的数字化图书馆或电子书厂商大都采用自己专用的电子书文件格式，且他们彼此间通常互不兼容，方正的CEB、书生的SEP、</w:t>
      </w:r>
      <w:proofErr w:type="gramStart"/>
      <w:r>
        <w:rPr>
          <w:rFonts w:hint="eastAsia"/>
        </w:rPr>
        <w:t>超星的</w:t>
      </w:r>
      <w:proofErr w:type="gramEnd"/>
      <w:r>
        <w:rPr>
          <w:rFonts w:hint="eastAsia"/>
        </w:rPr>
        <w:t>PDG、</w:t>
      </w:r>
      <w:proofErr w:type="gramStart"/>
      <w:r>
        <w:rPr>
          <w:rFonts w:hint="eastAsia"/>
        </w:rPr>
        <w:t>知网的</w:t>
      </w:r>
      <w:proofErr w:type="gramEnd"/>
      <w:r>
        <w:rPr>
          <w:rFonts w:hint="eastAsia"/>
        </w:rPr>
        <w:t>CAJ、Adobe的PDF等等，且这些格式的电</w:t>
      </w:r>
      <w:r>
        <w:t>子书阅读，</w:t>
      </w:r>
      <w:r>
        <w:rPr>
          <w:rFonts w:hint="eastAsia"/>
        </w:rPr>
        <w:t>大多数要下载对应</w:t>
      </w:r>
      <w:r>
        <w:t>的安装</w:t>
      </w:r>
      <w:r>
        <w:rPr>
          <w:rFonts w:hint="eastAsia"/>
        </w:rPr>
        <w:t>程序，才可以阅读。虽然下载不同的阅读软件可</w:t>
      </w:r>
      <w:r>
        <w:t>以进行阅读</w:t>
      </w:r>
      <w:r>
        <w:rPr>
          <w:rFonts w:hint="eastAsia"/>
        </w:rPr>
        <w:t>，但是在手持阅读器、手机等平台上阅读也面临着格式众多且不统一的问题。</w:t>
      </w:r>
    </w:p>
    <w:p w14:paraId="0194F3EF" w14:textId="082A0467" w:rsidR="00F856B2" w:rsidRDefault="00F856B2" w:rsidP="00F856B2">
      <w:pPr>
        <w:pStyle w:val="a0"/>
        <w:rPr>
          <w:rFonts w:hint="eastAsia"/>
        </w:rPr>
      </w:pPr>
      <w:r>
        <w:rPr>
          <w:rFonts w:hint="eastAsia"/>
        </w:rPr>
        <w:t>“对用户来讲，买每一家的产品都要下载不同的格式，或购买不同的阅读器，用户使用不方便，且成本也在增加，由于每个阅读器、每款软件都包含厂家的研发成本在里面，而这些成本最终也转嫁到了消费者的头上。同时，对各个厂家的发展也是阻碍，相当于每家只做自己的蛋糕，谁与谁都不能共享，阻碍了整个电子书产业的发展和销售。”中国出版科学研究所出版标准化研究室张书卿指出。电子书格式的标准不一致导致用户必须使用不同的阅读器，这也增加了用户阅读的成本，同时也不利于行业内容的交换和整合。</w:t>
      </w:r>
    </w:p>
    <w:p w14:paraId="5907CD9D" w14:textId="77777777" w:rsidR="005A29E2" w:rsidRDefault="005A29E2" w:rsidP="005A29E2">
      <w:pPr>
        <w:pStyle w:val="a0"/>
      </w:pPr>
      <w:r>
        <w:rPr>
          <w:rFonts w:hint="eastAsia"/>
        </w:rPr>
        <w:lastRenderedPageBreak/>
        <w:t>PDF（Portable Document Format的简称，意思「便携式文件格式」）是由Adobe Systems在1993年用于文件交换所发展出的文件格式。它的优点在于跨平台、能保留文件原有格式（Layout）、开放标准，能自由授权（Royalty-free）自由开发PDF相容软体。PDF主要是为印刷设计，文字图形绝对定位，可制作精美的图文混排。PDF格式很精确，每个人看来都是一样的，但相应地对屏幕大小的适应性就差了，而且PDF中的文字内容也分成一小块一小块，导致在小屏幕上使用reflow技术的效果比较一般。PDF也是在网页上比较常见，对于相对正式一点的电子阅读文件也会选用PDF格式。</w:t>
      </w:r>
    </w:p>
    <w:p w14:paraId="1B67D59B" w14:textId="77777777" w:rsidR="005A29E2" w:rsidRDefault="005A29E2" w:rsidP="005A29E2">
      <w:pPr>
        <w:pStyle w:val="a0"/>
      </w:pPr>
      <w:r>
        <w:rPr>
          <w:rFonts w:hint="eastAsia"/>
        </w:rPr>
        <w:t>为了促进行业的发展，国际数位出版论坛（IDPF）2007年9月发布EPub正式标准，以取代旧的开放Open eBook电子书标准。EPub（Electronic Publication的缩写，意为：电子出版），是一个自由的开放标准，属于一种可以“自动重新编排”的内容；也就是文字内容可以根据阅读设备的特性，以最适于阅读的方式显示。EPub档案内部使用了XHTML或DTBook （一种由DAISY Consortium提出的XML标准）来展现文字、并以zip压缩格式来包裹档案内容。EPub格式中包含了数位版权管理（DRM）相关功能可供选用。</w:t>
      </w:r>
    </w:p>
    <w:p w14:paraId="797A5F6A" w14:textId="77777777" w:rsidR="005A29E2" w:rsidRDefault="005A29E2" w:rsidP="005A29E2">
      <w:pPr>
        <w:pStyle w:val="a0"/>
      </w:pPr>
      <w:r>
        <w:rPr>
          <w:rFonts w:hint="eastAsia"/>
        </w:rPr>
        <w:t>其中包括3种文件格式标准（文件的</w:t>
      </w:r>
      <w:proofErr w:type="gramStart"/>
      <w:r>
        <w:rPr>
          <w:rFonts w:hint="eastAsia"/>
        </w:rPr>
        <w:t>附档名</w:t>
      </w:r>
      <w:proofErr w:type="gramEnd"/>
      <w:r>
        <w:rPr>
          <w:rFonts w:hint="eastAsia"/>
        </w:rPr>
        <w:t>为.epub），这个格式已取代了先前的Open eBook开放电子书标准。该标准主要是文字为主，关注内容，可根据显示尺寸不同，文字自动流淌重排来适应显示屏，是相对定位。开放格式（zip压缩的一堆html+几个XML文件）以封装一组相关资源至一个单一文件（ZIP）的EPUB容器。EPUB Open Container Format（OCF）3.0，此规范定义了一种档案格式与处理模型，以封装一组相关资源至一个单一文件（ZIP）的EPUB容器。EPUB Media Overlays 3.0，此规范定义了对同步文字和声音的格式与处理模型。</w:t>
      </w:r>
    </w:p>
    <w:p w14:paraId="590DA16B" w14:textId="6180037F" w:rsidR="005A29E2" w:rsidRDefault="005A29E2" w:rsidP="008938A9">
      <w:pPr>
        <w:pStyle w:val="a0"/>
      </w:pPr>
      <w:r>
        <w:rPr>
          <w:rFonts w:hint="eastAsia"/>
        </w:rPr>
        <w:t>本规范所定义的XHTML文件类型是根据W3C的HTML5规范，除非另行指出，否则这些XHTML文件类型皆继承所有来自HTML 5的语义、结构和处理行为。此外，本规范为W3C HTML5文件类型定义了一组扩展，让作者可以将这些扩展纳入XHTML内容文件之中。本规范定义了一个简化的处理模式，不需阅读系统支持脚本、HTML 5表单或HTML5 DOM。只要求符合本规范的EPUB阅读系统能够处理符合EPUB内容文件。由于支持脚本与HTML5表单乃是阅读系统的非必要功能，符合的阅读系统可以不必完全于HTML5兼容。</w:t>
      </w:r>
    </w:p>
    <w:p w14:paraId="5A542338" w14:textId="7AF65A89" w:rsidR="005A29E2" w:rsidRPr="005A29E2" w:rsidRDefault="005A29E2" w:rsidP="005A29E2">
      <w:pPr>
        <w:pStyle w:val="a0"/>
      </w:pPr>
      <w:r>
        <w:rPr>
          <w:rFonts w:hint="eastAsia"/>
        </w:rPr>
        <w:t>Web领域的国际标准化组织，万维网联盟（World Wide Web Consortium， W3C）也做了相关的工作，组织了W3C的数字出版活动，目的是给网站的数字出版物提供产业平台，为开放的Web平台开发商和出版业之间建立必要的桥梁。2015年11月26日，新的便携式Web出版物PWP（Portable Web Publications）草案的发布[17]。目的是为便携式网络出版物在开放式的网络上定义了</w:t>
      </w:r>
      <w:proofErr w:type="gramStart"/>
      <w:r>
        <w:rPr>
          <w:rFonts w:hint="eastAsia"/>
        </w:rPr>
        <w:t>一</w:t>
      </w:r>
      <w:proofErr w:type="gramEnd"/>
      <w:r>
        <w:rPr>
          <w:rFonts w:hint="eastAsia"/>
        </w:rPr>
        <w:t>套数字出版的标准。拉近便携式的离线阅读和Web在线阅读之间的距离。同一个数据出版物有两个动态的表现形式，</w:t>
      </w:r>
      <w:r>
        <w:rPr>
          <w:rFonts w:hint="eastAsia"/>
        </w:rPr>
        <w:lastRenderedPageBreak/>
        <w:t>第一是，可以便携式的离线阅读；第二是，内容可以很容易的同用户在线保存。一个便携式的数字出版物，可以放在网上进行离线的阅读，而不需去重构该出版物的内容。出版商可以选择利用这些发布模式一个或两个，用户可以选择这些消费模式的一方或两方。在线和离线模式之间的无缝连接的包括以下基本功能，例如：交叉引用，用户注释，联机数据库的访问，以及授权和权限管理。</w:t>
      </w:r>
    </w:p>
    <w:p w14:paraId="29F48305" w14:textId="7CA55591" w:rsidR="005A29E2" w:rsidRDefault="000008D9" w:rsidP="005A29E2">
      <w:pPr>
        <w:pStyle w:val="2"/>
      </w:pPr>
      <w:bookmarkStart w:id="30" w:name="_Toc324178427"/>
      <w:bookmarkStart w:id="31" w:name="_Toc324179048"/>
      <w:bookmarkStart w:id="32" w:name="_Toc324432713"/>
      <w:bookmarkStart w:id="33" w:name="_Toc326079858"/>
      <w:r>
        <w:rPr>
          <w:rFonts w:hint="eastAsia"/>
        </w:rPr>
        <w:t xml:space="preserve">2.2 </w:t>
      </w:r>
      <w:bookmarkEnd w:id="30"/>
      <w:bookmarkEnd w:id="31"/>
      <w:bookmarkEnd w:id="32"/>
      <w:bookmarkEnd w:id="33"/>
      <w:r w:rsidR="00706BC4">
        <w:rPr>
          <w:rFonts w:hint="eastAsia"/>
        </w:rPr>
        <w:t>离线</w:t>
      </w:r>
      <w:r w:rsidR="009C6E73">
        <w:t>Web</w:t>
      </w:r>
      <w:r w:rsidR="00706BC4">
        <w:rPr>
          <w:rFonts w:hint="eastAsia"/>
        </w:rPr>
        <w:t>应用开发技术</w:t>
      </w:r>
    </w:p>
    <w:p w14:paraId="0D62B0AB" w14:textId="3CD758A7" w:rsidR="005A29E2" w:rsidRPr="005A29E2" w:rsidRDefault="005A29E2" w:rsidP="005A29E2">
      <w:pPr>
        <w:pStyle w:val="a0"/>
        <w:rPr>
          <w:rFonts w:hint="eastAsia"/>
        </w:rPr>
      </w:pPr>
      <w:r>
        <w:rPr>
          <w:rFonts w:hint="eastAsia"/>
        </w:rPr>
        <w:t>一个站点或应用的好坏，不仅仅是看漂亮的设计、实用和完善的功能，更是离不开与性能息息相关的加载速度。站点或应用没有做任何缓存机制，页面会因为资源的下载和渲染变得很慢。要提高加载速度，</w:t>
      </w:r>
      <w:r w:rsidR="00BA13E2">
        <w:rPr>
          <w:rFonts w:hint="eastAsia"/>
        </w:rPr>
        <w:t>需要先</w:t>
      </w:r>
      <w:r>
        <w:rPr>
          <w:rFonts w:hint="eastAsia"/>
        </w:rPr>
        <w:t>了解相关的缓存机制</w:t>
      </w:r>
      <w:r w:rsidR="00BA13E2">
        <w:rPr>
          <w:rFonts w:hint="eastAsia"/>
        </w:rPr>
        <w:t>并</w:t>
      </w:r>
      <w:r>
        <w:rPr>
          <w:rFonts w:hint="eastAsia"/>
        </w:rPr>
        <w:t>充分的利用它。Web端的缓存机制其实有多种。服务器端缓存和代理服务器端缓存，采取Web加速技术，减少用户访问的延迟。如采用Web缓存(Web Caching )技术、Web预取(Web Prefetching)技术、CDN ( Content Delivery Network)技术等，以此来降低用户可感知的网络访问延迟，提高网络服务质量。除此之外，还有客户端缓存</w:t>
      </w:r>
      <w:r w:rsidR="00987CA1">
        <w:rPr>
          <w:rFonts w:hint="eastAsia"/>
        </w:rPr>
        <w:t>，</w:t>
      </w:r>
      <w:r w:rsidR="00BA13E2">
        <w:rPr>
          <w:rFonts w:hint="eastAsia"/>
        </w:rPr>
        <w:t>包括浏览</w:t>
      </w:r>
      <w:r w:rsidR="00BA13E2">
        <w:t>器缓存和</w:t>
      </w:r>
      <w:r w:rsidR="00BA13E2">
        <w:rPr>
          <w:rFonts w:hint="eastAsia"/>
        </w:rPr>
        <w:t>HTML5</w:t>
      </w:r>
      <w:r w:rsidR="007617FA">
        <w:rPr>
          <w:rFonts w:hint="eastAsia"/>
        </w:rPr>
        <w:t>本</w:t>
      </w:r>
      <w:r w:rsidR="007617FA">
        <w:t>地</w:t>
      </w:r>
      <w:r w:rsidR="00BA13E2">
        <w:rPr>
          <w:rFonts w:hint="eastAsia"/>
        </w:rPr>
        <w:t>缓存</w:t>
      </w:r>
      <w:r w:rsidR="00BA13E2">
        <w:t>。</w:t>
      </w:r>
      <w:r w:rsidR="00BA13E2">
        <w:rPr>
          <w:rFonts w:hint="eastAsia"/>
        </w:rPr>
        <w:t>浏览</w:t>
      </w:r>
      <w:r w:rsidR="00BA13E2">
        <w:t>器缓存</w:t>
      </w:r>
      <w:r w:rsidR="00BA13E2">
        <w:rPr>
          <w:rFonts w:hint="eastAsia"/>
        </w:rPr>
        <w:t>也可称为HTTP缓存</w:t>
      </w:r>
      <w:r w:rsidR="00034EEB">
        <w:rPr>
          <w:rFonts w:hint="eastAsia"/>
        </w:rPr>
        <w:t>，</w:t>
      </w:r>
      <w:r w:rsidR="00034EEB">
        <w:t>属于协议层缓存</w:t>
      </w:r>
      <w:r w:rsidR="00BA13E2">
        <w:t>。</w:t>
      </w:r>
      <w:r w:rsidR="00003BE2" w:rsidRPr="00003BE2">
        <w:rPr>
          <w:rFonts w:hint="eastAsia"/>
        </w:rPr>
        <w:t>HTML5，是新一代的 HTML 标准，加入很多新的特性</w:t>
      </w:r>
      <w:r w:rsidR="005C67C2">
        <w:rPr>
          <w:rFonts w:hint="eastAsia"/>
        </w:rPr>
        <w:t>，</w:t>
      </w:r>
      <w:r w:rsidR="00003BE2" w:rsidRPr="00003BE2">
        <w:rPr>
          <w:rFonts w:hint="eastAsia"/>
        </w:rPr>
        <w:t>离线存储（也可称为缓存机制）是其中一个非常重要的特性。</w:t>
      </w:r>
      <w:r w:rsidR="000F0B3F" w:rsidRPr="00003BE2">
        <w:rPr>
          <w:rFonts w:hint="eastAsia"/>
        </w:rPr>
        <w:t>离线</w:t>
      </w:r>
      <w:r w:rsidR="000F0B3F">
        <w:rPr>
          <w:rFonts w:hint="eastAsia"/>
        </w:rPr>
        <w:t>本</w:t>
      </w:r>
      <w:r w:rsidR="000F0B3F">
        <w:t>地</w:t>
      </w:r>
      <w:r w:rsidR="000F0B3F">
        <w:rPr>
          <w:rFonts w:hint="eastAsia"/>
        </w:rPr>
        <w:t>缓存属于</w:t>
      </w:r>
      <w:r w:rsidR="000F0B3F">
        <w:t>应用层缓存。</w:t>
      </w:r>
      <w:r w:rsidR="00987CA1">
        <w:rPr>
          <w:rFonts w:hAnsi="宋体"/>
        </w:rPr>
        <w:t>包括</w:t>
      </w:r>
      <w:r w:rsidR="00987CA1">
        <w:rPr>
          <w:rFonts w:hAnsi="宋体" w:hint="eastAsia"/>
        </w:rPr>
        <w:t>L</w:t>
      </w:r>
      <w:r w:rsidR="00987CA1">
        <w:rPr>
          <w:rFonts w:hAnsi="宋体"/>
        </w:rPr>
        <w:t xml:space="preserve">ocal </w:t>
      </w:r>
      <w:r w:rsidR="00987CA1" w:rsidRPr="004A44A5">
        <w:rPr>
          <w:rFonts w:hAnsi="宋体" w:hint="eastAsia"/>
        </w:rPr>
        <w:t>Storage</w:t>
      </w:r>
      <w:r w:rsidR="00987CA1">
        <w:rPr>
          <w:rFonts w:hAnsi="宋体"/>
        </w:rPr>
        <w:t>、</w:t>
      </w:r>
      <w:r w:rsidR="00987CA1">
        <w:rPr>
          <w:rFonts w:hAnsi="宋体" w:hint="eastAsia"/>
        </w:rPr>
        <w:t>Session</w:t>
      </w:r>
      <w:r w:rsidR="00987CA1">
        <w:rPr>
          <w:rFonts w:hAnsi="宋体"/>
        </w:rPr>
        <w:t xml:space="preserve"> </w:t>
      </w:r>
      <w:r w:rsidR="00987CA1" w:rsidRPr="004A44A5">
        <w:rPr>
          <w:rFonts w:hAnsi="宋体" w:hint="eastAsia"/>
        </w:rPr>
        <w:t>Storage</w:t>
      </w:r>
      <w:r w:rsidR="00987CA1">
        <w:rPr>
          <w:rFonts w:hAnsi="宋体" w:hint="eastAsia"/>
        </w:rPr>
        <w:t>、I</w:t>
      </w:r>
      <w:r w:rsidR="00987CA1">
        <w:rPr>
          <w:rFonts w:hAnsi="宋体"/>
        </w:rPr>
        <w:t>ndexedDB</w:t>
      </w:r>
      <w:r w:rsidR="00987CA1">
        <w:rPr>
          <w:rFonts w:hAnsi="宋体" w:hint="eastAsia"/>
        </w:rPr>
        <w:t>和W</w:t>
      </w:r>
      <w:r w:rsidR="00987CA1">
        <w:rPr>
          <w:rFonts w:hAnsi="宋体"/>
        </w:rPr>
        <w:t>eb SQL</w:t>
      </w:r>
      <w:r w:rsidR="000F0B3F">
        <w:rPr>
          <w:rFonts w:hAnsi="宋体" w:hint="eastAsia"/>
        </w:rPr>
        <w:t>、、</w:t>
      </w:r>
      <w:r w:rsidR="00987CA1">
        <w:rPr>
          <w:rFonts w:hAnsi="宋体" w:hint="eastAsia"/>
        </w:rPr>
        <w:t>C</w:t>
      </w:r>
      <w:r w:rsidR="00987CA1">
        <w:rPr>
          <w:rFonts w:hAnsi="宋体"/>
        </w:rPr>
        <w:t>ache</w:t>
      </w:r>
      <w:r w:rsidR="00987CA1">
        <w:rPr>
          <w:rFonts w:hAnsi="宋体"/>
        </w:rPr>
        <w:t xml:space="preserve"> </w:t>
      </w:r>
      <w:r w:rsidR="00987CA1" w:rsidRPr="004A44A5">
        <w:rPr>
          <w:rFonts w:hAnsi="宋体" w:hint="eastAsia"/>
        </w:rPr>
        <w:t>Storage</w:t>
      </w:r>
      <w:r w:rsidR="00987CA1">
        <w:rPr>
          <w:rFonts w:hAnsi="宋体" w:hint="eastAsia"/>
        </w:rPr>
        <w:t>和A</w:t>
      </w:r>
      <w:r w:rsidR="00987CA1">
        <w:rPr>
          <w:rFonts w:hAnsi="宋体"/>
        </w:rPr>
        <w:t>pplication Cache</w:t>
      </w:r>
      <w:r>
        <w:rPr>
          <w:rFonts w:hint="eastAsia"/>
        </w:rPr>
        <w:t>。</w:t>
      </w:r>
    </w:p>
    <w:p w14:paraId="652913C1" w14:textId="05015405" w:rsidR="004A44A5" w:rsidRDefault="000008D9">
      <w:pPr>
        <w:pStyle w:val="30"/>
        <w:tabs>
          <w:tab w:val="left" w:pos="6960"/>
        </w:tabs>
        <w:spacing w:before="163" w:after="163" w:line="360" w:lineRule="auto"/>
      </w:pPr>
      <w:bookmarkStart w:id="34" w:name="_Toc324178428"/>
      <w:bookmarkStart w:id="35" w:name="_Toc324179049"/>
      <w:bookmarkStart w:id="36" w:name="_Toc324432714"/>
      <w:bookmarkStart w:id="37" w:name="_Toc326079859"/>
      <w:r>
        <w:rPr>
          <w:rFonts w:hint="eastAsia"/>
        </w:rPr>
        <w:t xml:space="preserve">2.2.1 </w:t>
      </w:r>
      <w:bookmarkEnd w:id="34"/>
      <w:bookmarkEnd w:id="35"/>
      <w:bookmarkEnd w:id="36"/>
      <w:bookmarkEnd w:id="37"/>
      <w:r w:rsidR="00034EEB">
        <w:rPr>
          <w:rFonts w:hint="eastAsia"/>
        </w:rPr>
        <w:t>浏览</w:t>
      </w:r>
      <w:r w:rsidR="00034EEB">
        <w:t>器</w:t>
      </w:r>
      <w:r w:rsidR="00D53484">
        <w:t>缓存</w:t>
      </w:r>
    </w:p>
    <w:p w14:paraId="5AE89BC3" w14:textId="31BA72FD" w:rsidR="00003BE2" w:rsidRPr="00003BE2" w:rsidRDefault="00003BE2" w:rsidP="00003BE2">
      <w:pPr>
        <w:pStyle w:val="a0"/>
        <w:rPr>
          <w:rFonts w:hint="eastAsia"/>
        </w:rPr>
      </w:pPr>
      <w:r w:rsidRPr="00003BE2">
        <w:rPr>
          <w:rFonts w:hint="eastAsia"/>
        </w:rPr>
        <w:t>浏览器缓存机制是指通过 HTTP 协议头里的 Cache-Control（或 Expires）和 Last-Modified（或 Etag</w:t>
      </w:r>
      <w:r>
        <w:rPr>
          <w:rFonts w:hint="eastAsia"/>
        </w:rPr>
        <w:t>）等字段来控制文件缓存的机制。</w:t>
      </w:r>
      <w:r>
        <w:rPr>
          <w:rFonts w:hint="eastAsia"/>
        </w:rPr>
        <w:t>它</w:t>
      </w:r>
      <w:r w:rsidRPr="00003BE2">
        <w:rPr>
          <w:rFonts w:hint="eastAsia"/>
        </w:rPr>
        <w:t xml:space="preserve">是 WEB </w:t>
      </w:r>
      <w:r>
        <w:rPr>
          <w:rFonts w:hint="eastAsia"/>
        </w:rPr>
        <w:t>中最早的缓存机制了，</w:t>
      </w:r>
      <w:r w:rsidRPr="00003BE2">
        <w:rPr>
          <w:rFonts w:hint="eastAsia"/>
        </w:rPr>
        <w:t>在 HTTP 协议中</w:t>
      </w:r>
      <w:r>
        <w:rPr>
          <w:rFonts w:hint="eastAsia"/>
        </w:rPr>
        <w:t>定义，</w:t>
      </w:r>
      <w:r>
        <w:t>通过浏览器来实现</w:t>
      </w:r>
      <w:r>
        <w:rPr>
          <w:rFonts w:hint="eastAsia"/>
        </w:rPr>
        <w:t>。</w:t>
      </w:r>
    </w:p>
    <w:p w14:paraId="597957E8" w14:textId="77777777" w:rsidR="004A44A5" w:rsidRDefault="004A44A5" w:rsidP="004A44A5">
      <w:pPr>
        <w:pStyle w:val="a0"/>
      </w:pPr>
      <w:r>
        <w:rPr>
          <w:rFonts w:hint="eastAsia"/>
        </w:rPr>
        <w:t xml:space="preserve">通过HTTP协议，在客户端和浏览器建立连接时需要消耗时间，而大的响应需要在客户端和服务器之间进行多次往返通信才能获得完整的响应，这拖延了浏览器可以使用和处理内容的时间。这就增加了访问服务器的数据和资源的成本，因此利用浏览器的缓存机制，重用以前获取的数据就变成了性能优化时需要考虑的事情。 </w:t>
      </w:r>
    </w:p>
    <w:p w14:paraId="1E8097D1" w14:textId="350FC29B" w:rsidR="00034EEB" w:rsidRDefault="004A44A5" w:rsidP="00034EEB">
      <w:pPr>
        <w:pStyle w:val="a0"/>
        <w:rPr>
          <w:rFonts w:hint="eastAsia"/>
        </w:rPr>
      </w:pPr>
      <w:r>
        <w:rPr>
          <w:rFonts w:hint="eastAsia"/>
        </w:rPr>
        <w:t>为每个资源指定一个明确的缓存策略，用以定义资源是否可以缓存，由谁来缓存，可以缓存多久，并且在缓存时间到期时如何有效地重新验证。当服务器返回一个响应时，它需要在响应头中提供</w:t>
      </w:r>
      <w:r w:rsidR="00024A6C">
        <w:rPr>
          <w:rFonts w:hint="eastAsia"/>
        </w:rPr>
        <w:t>Expires，Cache-Control，Last-Modified，If-Modified-Since</w:t>
      </w:r>
      <w:r w:rsidR="00024A6C">
        <w:rPr>
          <w:rFonts w:hint="eastAsia"/>
        </w:rPr>
        <w:t>和</w:t>
      </w:r>
      <w:r w:rsidR="00024A6C">
        <w:rPr>
          <w:rFonts w:hint="eastAsia"/>
        </w:rPr>
        <w:t>ETag</w:t>
      </w:r>
      <w:r>
        <w:rPr>
          <w:rFonts w:hint="eastAsia"/>
        </w:rPr>
        <w:t>。</w:t>
      </w:r>
    </w:p>
    <w:p w14:paraId="11DBB7F8" w14:textId="38A9762C" w:rsidR="00034EEB" w:rsidRDefault="00034EEB" w:rsidP="00034EEB">
      <w:pPr>
        <w:pStyle w:val="a0"/>
        <w:rPr>
          <w:rFonts w:hint="eastAsia"/>
        </w:rPr>
      </w:pPr>
      <w:r>
        <w:rPr>
          <w:rFonts w:hint="eastAsia"/>
        </w:rPr>
        <w:t>Cache-Control 用于控制文件在本地缓存有效时长。最常见的，比如服务器回包：Cache-Control:max-age=600 表示文件在本地应该缓存，且有效时长是600秒（从发</w:t>
      </w:r>
      <w:r>
        <w:rPr>
          <w:rFonts w:hint="eastAsia"/>
        </w:rPr>
        <w:lastRenderedPageBreak/>
        <w:t>出请求算起）。在接下来600秒内，如果有请求这个资源，浏览器不会发出 HTTP 请求，而是直接使用本地缓存的文件。</w:t>
      </w:r>
    </w:p>
    <w:p w14:paraId="035C749D" w14:textId="3FAE9888" w:rsidR="00034EEB" w:rsidRDefault="00034EEB" w:rsidP="00034EEB">
      <w:pPr>
        <w:pStyle w:val="a0"/>
        <w:rPr>
          <w:rFonts w:hint="eastAsia"/>
        </w:rPr>
      </w:pPr>
      <w:r>
        <w:rPr>
          <w:rFonts w:hint="eastAsia"/>
        </w:rPr>
        <w:t>Last-Modified 是标识文件在服务器上的最新更新时间。下次请求时，如果文件缓存过期，浏览器通过 If-Modified-Since 字段带上这个时间，发送给服务器，由服务器比较时间戳来判断文件是否有修改。如果没有修改，服务器返回304告诉浏览器继续使用缓存；如果有修改，则返回200</w:t>
      </w:r>
      <w:r>
        <w:rPr>
          <w:rFonts w:hint="eastAsia"/>
        </w:rPr>
        <w:t>，同时返回最新的文件。</w:t>
      </w:r>
      <w:r>
        <w:rPr>
          <w:rFonts w:hint="eastAsia"/>
        </w:rPr>
        <w:t>Cache-Control 通常与 Last-Modified 一起使用。一个用于控制缓存有效时间，一个在缓存失效后，向服务查询是否有更新。</w:t>
      </w:r>
    </w:p>
    <w:p w14:paraId="47772C67" w14:textId="281E6922" w:rsidR="00034EEB" w:rsidRDefault="00034EEB" w:rsidP="00034EEB">
      <w:pPr>
        <w:pStyle w:val="a0"/>
        <w:rPr>
          <w:rFonts w:hint="eastAsia"/>
        </w:rPr>
      </w:pPr>
      <w:r>
        <w:rPr>
          <w:rFonts w:hint="eastAsia"/>
        </w:rPr>
        <w:t>Cache-Control 还有一个同功能的字段：Expires。Expires 的值一个绝对的时间点，如：Expires: Thu, 10 Nov 2015 08:45:11 GMT，表示在这个时间点之前，缓存都是有效的。</w:t>
      </w:r>
    </w:p>
    <w:p w14:paraId="129A0E27" w14:textId="31B3FB05" w:rsidR="00034EEB" w:rsidRDefault="00034EEB" w:rsidP="00034EEB">
      <w:pPr>
        <w:pStyle w:val="a0"/>
        <w:rPr>
          <w:rFonts w:hint="eastAsia"/>
        </w:rPr>
      </w:pPr>
      <w:r>
        <w:rPr>
          <w:rFonts w:hint="eastAsia"/>
        </w:rPr>
        <w:t>Expires 是 HTTP1.0 标准中的字段，Cache-Control 是 HTTP1.1 标准中新加的字段，功能一样，都是控制缓存的有效时间。当这两个字段同时出现时，Cache-Control 是高优化级的。</w:t>
      </w:r>
    </w:p>
    <w:p w14:paraId="60B1B519" w14:textId="1C7D6876" w:rsidR="00034EEB" w:rsidRDefault="00034EEB" w:rsidP="00034EEB">
      <w:pPr>
        <w:pStyle w:val="a0"/>
        <w:rPr>
          <w:rFonts w:hint="eastAsia"/>
        </w:rPr>
      </w:pPr>
      <w:r>
        <w:rPr>
          <w:rFonts w:hint="eastAsia"/>
        </w:rPr>
        <w:t>Etag 也是和 Last-Modified 一样，对文件进行标识的字段。不同的是，Etag 的取值是一个对文件进行标识的特征字串。在向服务器查询文件是否有更新时，浏览器通过 If-None-Match 字段</w:t>
      </w:r>
      <w:proofErr w:type="gramStart"/>
      <w:r>
        <w:rPr>
          <w:rFonts w:hint="eastAsia"/>
        </w:rPr>
        <w:t>把特征</w:t>
      </w:r>
      <w:proofErr w:type="gramEnd"/>
      <w:r>
        <w:rPr>
          <w:rFonts w:hint="eastAsia"/>
        </w:rPr>
        <w:t>字串发送给服务器，由服务器和文件最新特征字串进行匹配，来判断文件是否有更新。没有</w:t>
      </w:r>
      <w:proofErr w:type="gramStart"/>
      <w:r>
        <w:rPr>
          <w:rFonts w:hint="eastAsia"/>
        </w:rPr>
        <w:t>更新回包</w:t>
      </w:r>
      <w:proofErr w:type="gramEnd"/>
      <w:r>
        <w:rPr>
          <w:rFonts w:hint="eastAsia"/>
        </w:rPr>
        <w:t>304，有</w:t>
      </w:r>
      <w:proofErr w:type="gramStart"/>
      <w:r>
        <w:rPr>
          <w:rFonts w:hint="eastAsia"/>
        </w:rPr>
        <w:t>更新回包</w:t>
      </w:r>
      <w:proofErr w:type="gramEnd"/>
      <w:r>
        <w:rPr>
          <w:rFonts w:hint="eastAsia"/>
        </w:rPr>
        <w:t>200。Etag 和 Last-Modified 可根据需求使用一个或两个同时使用。两个同时使用时，只要满足基中一个条件，就认为文件没有更新。</w:t>
      </w:r>
    </w:p>
    <w:p w14:paraId="47EA87C0" w14:textId="4AA03C27" w:rsidR="000008D9" w:rsidRDefault="000008D9">
      <w:pPr>
        <w:pStyle w:val="30"/>
        <w:tabs>
          <w:tab w:val="left" w:pos="6960"/>
        </w:tabs>
        <w:spacing w:before="163" w:after="163" w:line="360" w:lineRule="auto"/>
      </w:pPr>
      <w:bookmarkStart w:id="38" w:name="_Toc324178429"/>
      <w:bookmarkStart w:id="39" w:name="_Toc324179050"/>
      <w:bookmarkStart w:id="40" w:name="_Toc324432715"/>
      <w:bookmarkStart w:id="41" w:name="_Toc326079860"/>
      <w:r>
        <w:rPr>
          <w:rFonts w:hint="eastAsia"/>
        </w:rPr>
        <w:t>2.2.2</w:t>
      </w:r>
      <w:bookmarkEnd w:id="38"/>
      <w:bookmarkEnd w:id="39"/>
      <w:bookmarkEnd w:id="40"/>
      <w:bookmarkEnd w:id="41"/>
      <w:r w:rsidR="00B65118">
        <w:rPr>
          <w:rFonts w:hint="eastAsia"/>
        </w:rPr>
        <w:t xml:space="preserve"> </w:t>
      </w:r>
      <w:r w:rsidR="00034EEB">
        <w:rPr>
          <w:rFonts w:hint="eastAsia"/>
        </w:rPr>
        <w:t>H</w:t>
      </w:r>
      <w:r w:rsidR="00034EEB">
        <w:t>TML5</w:t>
      </w:r>
      <w:r w:rsidR="00C81FBA">
        <w:rPr>
          <w:rFonts w:hint="eastAsia"/>
        </w:rPr>
        <w:t>本</w:t>
      </w:r>
      <w:r w:rsidR="00C81FBA">
        <w:t>地</w:t>
      </w:r>
      <w:r w:rsidR="0028106A">
        <w:rPr>
          <w:rFonts w:hint="eastAsia"/>
        </w:rPr>
        <w:t>缓存</w:t>
      </w:r>
    </w:p>
    <w:p w14:paraId="120A75F7" w14:textId="6A43E9DF" w:rsidR="00A5701F" w:rsidRDefault="00A5701F" w:rsidP="004A44A5">
      <w:pPr>
        <w:pStyle w:val="a0"/>
        <w:rPr>
          <w:rFonts w:hAnsi="宋体"/>
        </w:rPr>
      </w:pPr>
      <w:r>
        <w:rPr>
          <w:rFonts w:hint="eastAsia"/>
        </w:rPr>
        <w:t>新</w:t>
      </w:r>
      <w:r>
        <w:t>一代</w:t>
      </w:r>
      <w:r>
        <w:rPr>
          <w:rFonts w:hint="eastAsia"/>
        </w:rPr>
        <w:t>HTML标准</w:t>
      </w:r>
      <w:r>
        <w:t>，</w:t>
      </w:r>
      <w:r w:rsidRPr="00003BE2">
        <w:rPr>
          <w:rFonts w:hint="eastAsia"/>
        </w:rPr>
        <w:t>HTML5，加入</w:t>
      </w:r>
      <w:r>
        <w:rPr>
          <w:rFonts w:hint="eastAsia"/>
        </w:rPr>
        <w:t>了</w:t>
      </w:r>
      <w:r w:rsidRPr="00003BE2">
        <w:rPr>
          <w:rFonts w:hint="eastAsia"/>
        </w:rPr>
        <w:t>离线存储</w:t>
      </w:r>
      <w:r>
        <w:rPr>
          <w:rFonts w:hint="eastAsia"/>
        </w:rPr>
        <w:t>的新</w:t>
      </w:r>
      <w:r>
        <w:t>特性</w:t>
      </w:r>
      <w:r w:rsidRPr="00003BE2">
        <w:rPr>
          <w:rFonts w:hint="eastAsia"/>
        </w:rPr>
        <w:t>。</w:t>
      </w:r>
      <w:r w:rsidR="000666D6" w:rsidRPr="000666D6">
        <w:rPr>
          <w:rFonts w:hint="eastAsia"/>
        </w:rPr>
        <w:t>与传统的浏览器缓存比较，该特性并不强制要求用户访问网站。</w:t>
      </w:r>
    </w:p>
    <w:p w14:paraId="6C84DBBC" w14:textId="0B8032D5" w:rsidR="004A44A5" w:rsidRPr="004A44A5" w:rsidRDefault="004A44A5" w:rsidP="00E46730">
      <w:pPr>
        <w:pStyle w:val="a0"/>
        <w:rPr>
          <w:rFonts w:hAnsi="宋体" w:hint="eastAsia"/>
        </w:rPr>
      </w:pPr>
      <w:r w:rsidRPr="004A44A5">
        <w:rPr>
          <w:rFonts w:hAnsi="宋体" w:hint="eastAsia"/>
        </w:rPr>
        <w:t>1．</w:t>
      </w:r>
      <w:r w:rsidRPr="004A44A5">
        <w:rPr>
          <w:rFonts w:hAnsi="宋体" w:hint="eastAsia"/>
        </w:rPr>
        <w:tab/>
        <w:t>App Cache应用程序缓存</w:t>
      </w:r>
    </w:p>
    <w:p w14:paraId="3FEEB774" w14:textId="77777777" w:rsidR="004A44A5" w:rsidRPr="004A44A5" w:rsidRDefault="004A44A5" w:rsidP="004A44A5">
      <w:pPr>
        <w:pStyle w:val="a0"/>
        <w:rPr>
          <w:rFonts w:hAnsi="宋体"/>
        </w:rPr>
      </w:pPr>
      <w:r w:rsidRPr="004A44A5">
        <w:rPr>
          <w:rFonts w:hAnsi="宋体" w:hint="eastAsia"/>
        </w:rPr>
        <w:t>Application Cache（简称App Cache）是为支持Web App离线使用而开发的缓存机制。它的缓存机制类似于浏览器的缓存（Cache-Control和Last-Modified）机制，都是以文件为单位进行缓存，而且文件有一定更新机制。但App Cache是对浏览器缓存机制的补充，不是替代。</w:t>
      </w:r>
    </w:p>
    <w:p w14:paraId="4400B63B" w14:textId="5CC1A6E5" w:rsidR="004A44A5" w:rsidRPr="004A44A5" w:rsidRDefault="004A44A5" w:rsidP="004A44A5">
      <w:pPr>
        <w:pStyle w:val="a0"/>
        <w:rPr>
          <w:rFonts w:hAnsi="宋体"/>
        </w:rPr>
      </w:pPr>
      <w:r w:rsidRPr="004A44A5">
        <w:rPr>
          <w:rFonts w:hAnsi="宋体" w:hint="eastAsia"/>
        </w:rPr>
        <w:t>使用Application Cache需要配置manifest文件。manifest文件包括，指明缓存入口的CACHE，指明哪些资源必须在线访问的NETWORK，如果index.php无法访问则用404.html代替的FALLBACK。</w:t>
      </w:r>
    </w:p>
    <w:p w14:paraId="6A5BCE25" w14:textId="77777777" w:rsidR="004A44A5" w:rsidRPr="004A44A5" w:rsidRDefault="004A44A5" w:rsidP="004A44A5">
      <w:pPr>
        <w:pStyle w:val="a0"/>
        <w:rPr>
          <w:rFonts w:hAnsi="宋体"/>
        </w:rPr>
      </w:pPr>
      <w:r w:rsidRPr="004A44A5">
        <w:rPr>
          <w:rFonts w:hAnsi="宋体" w:hint="eastAsia"/>
        </w:rPr>
        <w:t>这个过程中有几个问题需要注意：</w:t>
      </w:r>
    </w:p>
    <w:p w14:paraId="5F00640A" w14:textId="77777777" w:rsidR="004A44A5" w:rsidRPr="004A44A5" w:rsidRDefault="004A44A5" w:rsidP="004A44A5">
      <w:pPr>
        <w:pStyle w:val="a0"/>
        <w:rPr>
          <w:rFonts w:hAnsi="宋体"/>
        </w:rPr>
      </w:pPr>
      <w:r w:rsidRPr="004A44A5">
        <w:rPr>
          <w:rFonts w:hAnsi="宋体" w:hint="eastAsia"/>
        </w:rPr>
        <w:lastRenderedPageBreak/>
        <w:t>如果服务器对离线的资源进行了更新，那么必须更新manifest文件之后这些资源才能被浏览器重新下载，如果只是更新了资源而没有更新manifest文件的话，浏览器并不会重新下载资源，也就是说还是使用原来离线存储的资源。</w:t>
      </w:r>
    </w:p>
    <w:p w14:paraId="2D0AC47A" w14:textId="21EC90EA" w:rsidR="004A44A5" w:rsidRPr="004A44A5" w:rsidRDefault="004A44A5" w:rsidP="004A44A5">
      <w:pPr>
        <w:pStyle w:val="a0"/>
        <w:rPr>
          <w:rFonts w:hAnsi="宋体"/>
        </w:rPr>
      </w:pPr>
      <w:r w:rsidRPr="004A44A5">
        <w:rPr>
          <w:rFonts w:hAnsi="宋体" w:hint="eastAsia"/>
        </w:rPr>
        <w:t>对于manifest文件进行缓存的时候需要十分小心，因为可能出现一种情况就是</w:t>
      </w:r>
      <w:r w:rsidR="00E46730">
        <w:rPr>
          <w:rFonts w:hAnsi="宋体" w:hint="eastAsia"/>
        </w:rPr>
        <w:t>当</w:t>
      </w:r>
      <w:r w:rsidRPr="004A44A5">
        <w:rPr>
          <w:rFonts w:hAnsi="宋体" w:hint="eastAsia"/>
        </w:rPr>
        <w:t>对manifest文件进行了更新，但是http的缓存规则告诉浏览器本地缓存的manifest文件还没过期，这个情况下浏览器还是使用原来的manifest文件，所以对于manifest文件最好不要设置缓存。</w:t>
      </w:r>
    </w:p>
    <w:p w14:paraId="112044EE" w14:textId="77777777" w:rsidR="004A44A5" w:rsidRPr="004A44A5" w:rsidRDefault="004A44A5" w:rsidP="004A44A5">
      <w:pPr>
        <w:pStyle w:val="a0"/>
        <w:rPr>
          <w:rFonts w:hAnsi="宋体"/>
        </w:rPr>
      </w:pPr>
      <w:r w:rsidRPr="004A44A5">
        <w:rPr>
          <w:rFonts w:hAnsi="宋体" w:hint="eastAsia"/>
        </w:rPr>
        <w:t>浏览器在下载manifest文件中的资源的时候，它会一次性下载所有资源，如果某个资源由于某种原因下载失败，那么这次的所有更新就算是失败的，浏览器还是会使用原来的资源。</w:t>
      </w:r>
    </w:p>
    <w:p w14:paraId="1E011250" w14:textId="77777777" w:rsidR="004A44A5" w:rsidRPr="004A44A5" w:rsidRDefault="004A44A5" w:rsidP="004A44A5">
      <w:pPr>
        <w:pStyle w:val="a0"/>
        <w:rPr>
          <w:rFonts w:hAnsi="宋体"/>
        </w:rPr>
      </w:pPr>
      <w:r w:rsidRPr="004A44A5">
        <w:rPr>
          <w:rFonts w:hAnsi="宋体" w:hint="eastAsia"/>
        </w:rPr>
        <w:t>在更新了资源之后，新的资源需要到下次再打开app才会生效，如果需要资源马上就能生效，那么可以使用window.applicationCache.swapCache()方法来使之生效，出现这种现象的原因是浏览器会先使用离线资源加载页面，然后再去检查manifest是否有更新，所以需要到下次打开页面才能生效。</w:t>
      </w:r>
    </w:p>
    <w:p w14:paraId="2A285537" w14:textId="77777777" w:rsidR="004A44A5" w:rsidRPr="004A44A5" w:rsidRDefault="004A44A5" w:rsidP="004A44A5">
      <w:pPr>
        <w:pStyle w:val="a0"/>
        <w:rPr>
          <w:rFonts w:hAnsi="宋体"/>
        </w:rPr>
      </w:pPr>
      <w:r w:rsidRPr="004A44A5">
        <w:rPr>
          <w:rFonts w:hAnsi="宋体" w:hint="eastAsia"/>
        </w:rPr>
        <w:t>总结下来，有下列三种方法更新缓存文件。用户清空浏览器缓存、manifest 文件被修改、由程序来更新应用缓存。</w:t>
      </w:r>
    </w:p>
    <w:p w14:paraId="6859E3C3" w14:textId="77777777" w:rsidR="004A44A5" w:rsidRPr="004A44A5" w:rsidRDefault="004A44A5" w:rsidP="004A44A5">
      <w:pPr>
        <w:pStyle w:val="a0"/>
        <w:rPr>
          <w:rFonts w:hAnsi="宋体"/>
        </w:rPr>
      </w:pPr>
      <w:r w:rsidRPr="004A44A5">
        <w:rPr>
          <w:rFonts w:hAnsi="宋体" w:hint="eastAsia"/>
        </w:rPr>
        <w:t xml:space="preserve">2． Web Storage </w:t>
      </w:r>
    </w:p>
    <w:p w14:paraId="5B83A64D" w14:textId="5AD00A57" w:rsidR="004A44A5" w:rsidRPr="004A44A5" w:rsidRDefault="004A44A5" w:rsidP="004A44A5">
      <w:pPr>
        <w:pStyle w:val="a0"/>
        <w:rPr>
          <w:rFonts w:hAnsi="宋体"/>
        </w:rPr>
      </w:pPr>
      <w:r w:rsidRPr="004A44A5">
        <w:rPr>
          <w:rFonts w:hAnsi="宋体" w:hint="eastAsia"/>
        </w:rPr>
        <w:t>Web Storage分为Session Storage和Local Storage</w:t>
      </w:r>
      <w:r w:rsidR="00DC768E">
        <w:rPr>
          <w:rFonts w:hAnsi="宋体" w:hint="eastAsia"/>
        </w:rPr>
        <w:t>，</w:t>
      </w:r>
      <w:r w:rsidRPr="004A44A5">
        <w:rPr>
          <w:rFonts w:hAnsi="宋体" w:hint="eastAsia"/>
        </w:rPr>
        <w:t>是本地持久化存储，单独发展成为独立的W3C Web存储规范。本地持久化存储被设计为用来提供一个更大存储量、更安全、更便捷的存储方法，从而可以代替掉将一些不需要让服务器知道的信息存储到Cookies里的这种传统方法。</w:t>
      </w:r>
      <w:r w:rsidR="00DC768E" w:rsidRPr="004A44A5">
        <w:rPr>
          <w:rFonts w:hAnsi="宋体" w:hint="eastAsia"/>
        </w:rPr>
        <w:t>Session Storage 和 Local Storage 是HTML5 Web Storage API 提供的，可以方便的在Web请求之间保存数据。有了本地数据，就可以避免数据在浏览器和服务器间不必要地来回传递。</w:t>
      </w:r>
    </w:p>
    <w:p w14:paraId="648FB87A" w14:textId="77777777" w:rsidR="004A44A5" w:rsidRPr="004A44A5" w:rsidRDefault="004A44A5" w:rsidP="004A44A5">
      <w:pPr>
        <w:pStyle w:val="a0"/>
        <w:rPr>
          <w:rFonts w:hAnsi="宋体"/>
        </w:rPr>
      </w:pPr>
      <w:r w:rsidRPr="004A44A5">
        <w:rPr>
          <w:rFonts w:hAnsi="宋体" w:hint="eastAsia"/>
        </w:rPr>
        <w:t>Web Storage是通过存储字符串的Key/Value对来提供的，并提供5MB（不同浏览器可能不同，分Host）的存储空间（Cookies才4KB)。另外Web Storage存储的数据在本地，不像 Cookies，每次请求一次页面，Cookies 都会发送给服务器。</w:t>
      </w:r>
    </w:p>
    <w:p w14:paraId="78A51EB9" w14:textId="77777777" w:rsidR="004A44A5" w:rsidRPr="004A44A5" w:rsidRDefault="004A44A5" w:rsidP="004A44A5">
      <w:pPr>
        <w:pStyle w:val="a0"/>
        <w:rPr>
          <w:rFonts w:hAnsi="宋体"/>
        </w:rPr>
      </w:pPr>
      <w:r w:rsidRPr="004A44A5">
        <w:rPr>
          <w:rFonts w:hAnsi="宋体" w:hint="eastAsia"/>
        </w:rPr>
        <w:t>Local Storage对象和Session Storage对象使用方法基本相同，它们的区别在于作用的范围不同。Session Storage用来存储与页面相关的数据，它在页面关闭后无法使用。而Local Storage则持久存在，在页面关闭后也可以使用。</w:t>
      </w:r>
    </w:p>
    <w:p w14:paraId="042B6370" w14:textId="77777777" w:rsidR="004A44A5" w:rsidRPr="004A44A5" w:rsidRDefault="004A44A5" w:rsidP="004A44A5">
      <w:pPr>
        <w:pStyle w:val="a0"/>
        <w:rPr>
          <w:rFonts w:hAnsi="宋体"/>
        </w:rPr>
      </w:pPr>
      <w:r w:rsidRPr="004A44A5">
        <w:rPr>
          <w:rFonts w:hAnsi="宋体" w:hint="eastAsia"/>
        </w:rPr>
        <w:t>Session Storage 、Local Storage 和 Cookies 之间的共同点和区别如下。</w:t>
      </w:r>
    </w:p>
    <w:p w14:paraId="0F9279FC" w14:textId="77777777" w:rsidR="004A44A5" w:rsidRPr="004A44A5" w:rsidRDefault="004A44A5" w:rsidP="004A44A5">
      <w:pPr>
        <w:pStyle w:val="a0"/>
        <w:rPr>
          <w:rFonts w:hAnsi="宋体"/>
        </w:rPr>
      </w:pPr>
      <w:r w:rsidRPr="004A44A5">
        <w:rPr>
          <w:rFonts w:hAnsi="宋体" w:hint="eastAsia"/>
        </w:rPr>
        <w:t>共同点：都是保存在浏览器端，且同源的。</w:t>
      </w:r>
    </w:p>
    <w:p w14:paraId="015E782A" w14:textId="77777777" w:rsidR="004A44A5" w:rsidRDefault="004A44A5" w:rsidP="004A44A5">
      <w:pPr>
        <w:pStyle w:val="a0"/>
        <w:rPr>
          <w:rFonts w:hAnsi="宋体"/>
        </w:rPr>
      </w:pPr>
      <w:r w:rsidRPr="004A44A5">
        <w:rPr>
          <w:rFonts w:hAnsi="宋体" w:hint="eastAsia"/>
        </w:rPr>
        <w:t>区别：Cookie数据始终在同源的http请求中携带（即使不需要），即Cookie在浏览器和服务器间来回传递。而Session Storage和Local Storage不会自动把数据发给服务器，仅在本地保存。Cookie数据还有路径（path）的概念，可以限制Cookie只属于某个路径下。存储大小限制也不同，Cookie数据不能超过4k，同时因为每次</w:t>
      </w:r>
      <w:r w:rsidRPr="004A44A5">
        <w:rPr>
          <w:rFonts w:hAnsi="宋体" w:hint="eastAsia"/>
        </w:rPr>
        <w:lastRenderedPageBreak/>
        <w:t>http请求都会携带Cookie，所以Cookie只适合保存很小的数据，如会话标识。Session Storage和Local Storage 虽然也有存储大小的限制，但比Cookie大得多，可以达到5M或更大。数据有效期不同，Session Storage：仅在当前浏览器窗口关闭前有效，自然也就不可能持久保持；Local Storage：始终有效，窗口或浏览器关闭也一直保存，因此用作持久数据；Cookie只在设置的Cookie过期时间之前一直有效，即使窗口或浏览器关闭。作用域不同，Session Storage不在不同的浏览器窗口中共享，即使是同一个页面；Local Storage 在所有同源窗口中都是共享的；Cookie也是在所有同源窗口中都是共享的。Web Storage 支持事件通知机制，可以将数据更新的通知发送给监听者。Web Storage 的 API 接口使用更方便。</w:t>
      </w:r>
    </w:p>
    <w:p w14:paraId="4C0C9266" w14:textId="0EA8CD05" w:rsidR="003235B0" w:rsidRPr="003235B0" w:rsidRDefault="003235B0" w:rsidP="003235B0">
      <w:pPr>
        <w:pStyle w:val="a0"/>
        <w:rPr>
          <w:rFonts w:hAnsi="宋体" w:hint="eastAsia"/>
        </w:rPr>
      </w:pPr>
      <w:r w:rsidRPr="004A44A5">
        <w:rPr>
          <w:rFonts w:hAnsi="宋体" w:hint="eastAsia"/>
        </w:rPr>
        <w:t>Web Storage带来的好处：减少网络流量：一旦数据保存在本地后，就可以避免再向服务器请求数据，因此减少不必要的数据请求，减少数据在浏览器和服务器间不必要地来回传递。快速显示数据：性能好，从本地读数据比通过网络从服务器获得数据快得多，本地数据可以即时获得。再加上网页本身也可以有缓存，因此整个页面和数据都在本地的话，可以立即显示。临时存储：很多时候数据只需要在用户浏览一组页面期间使用，关闭窗口后数据就可以丢弃了，这种情况使用Session Storage非常方便。</w:t>
      </w:r>
    </w:p>
    <w:p w14:paraId="20349EE7" w14:textId="639F3477" w:rsidR="004A44A5" w:rsidRDefault="004A44A5" w:rsidP="004A44A5">
      <w:pPr>
        <w:pStyle w:val="a0"/>
        <w:rPr>
          <w:rFonts w:hAnsi="宋体"/>
        </w:rPr>
      </w:pPr>
      <w:r w:rsidRPr="004A44A5">
        <w:rPr>
          <w:rFonts w:hAnsi="宋体" w:hint="eastAsia"/>
        </w:rPr>
        <w:t>3</w:t>
      </w:r>
      <w:r w:rsidR="00016B4D">
        <w:rPr>
          <w:rFonts w:hAnsi="宋体" w:hint="eastAsia"/>
        </w:rPr>
        <w:t>．</w:t>
      </w:r>
      <w:r w:rsidRPr="004A44A5">
        <w:rPr>
          <w:rFonts w:hAnsi="宋体" w:hint="eastAsia"/>
        </w:rPr>
        <w:t xml:space="preserve"> Web</w:t>
      </w:r>
      <w:r w:rsidR="00016B4D">
        <w:rPr>
          <w:rFonts w:hAnsi="宋体"/>
        </w:rPr>
        <w:t xml:space="preserve"> </w:t>
      </w:r>
      <w:r w:rsidR="00016B4D" w:rsidRPr="004A44A5">
        <w:rPr>
          <w:rFonts w:hAnsi="宋体" w:hint="eastAsia"/>
        </w:rPr>
        <w:t>SQL</w:t>
      </w:r>
      <w:r w:rsidR="00AF24E4">
        <w:rPr>
          <w:rFonts w:hAnsi="宋体"/>
        </w:rPr>
        <w:t xml:space="preserve"> </w:t>
      </w:r>
      <w:r w:rsidRPr="004A44A5">
        <w:rPr>
          <w:rFonts w:hAnsi="宋体" w:hint="eastAsia"/>
        </w:rPr>
        <w:t>Database</w:t>
      </w:r>
    </w:p>
    <w:p w14:paraId="64CA8275" w14:textId="35A8A1B1" w:rsidR="00AF24E4" w:rsidRPr="004A44A5" w:rsidRDefault="00AF24E4" w:rsidP="00AF24E4">
      <w:pPr>
        <w:pStyle w:val="a0"/>
        <w:rPr>
          <w:rFonts w:hAnsi="宋体"/>
        </w:rPr>
      </w:pPr>
      <w:r w:rsidRPr="004A44A5">
        <w:rPr>
          <w:rFonts w:hAnsi="宋体" w:hint="eastAsia"/>
        </w:rPr>
        <w:t>Web SQL Database，它使用 SQL 来操纵客户端数据库的 API，这些 API 是异步的。当前的SQL规范采用SQLite的SQL方言，而作为一个标准，每个浏览器都有自己的实现，标准不统一。Web SQL Database规范已经被废弃，根据官方的标准文档，Web SQL Database存储机制不再推荐使用，将来也不再维护，而是推荐使用App Cache和Indexed DB。</w:t>
      </w:r>
    </w:p>
    <w:p w14:paraId="03226F87" w14:textId="0FC830F2" w:rsidR="004A44A5" w:rsidRDefault="004A44A5" w:rsidP="00AF24E4">
      <w:pPr>
        <w:pStyle w:val="a0"/>
        <w:rPr>
          <w:rFonts w:hAnsi="宋体"/>
        </w:rPr>
      </w:pPr>
      <w:r w:rsidRPr="004A44A5">
        <w:rPr>
          <w:rFonts w:hAnsi="宋体" w:hint="eastAsia"/>
        </w:rPr>
        <w:t>对于数据库中处理大量结构化数据，HTML5提供了基于SQL的数据库存储机制，用于存储适合数据库的结构化数据。HTML5 的浏览器客户端存储可以使用Web SQL存储引擎，也可以用IndexedDB。</w:t>
      </w:r>
    </w:p>
    <w:p w14:paraId="457277EB" w14:textId="1D41525A" w:rsidR="00016B4D" w:rsidRPr="004A44A5" w:rsidRDefault="00016B4D" w:rsidP="00AF24E4">
      <w:pPr>
        <w:pStyle w:val="a0"/>
        <w:rPr>
          <w:rFonts w:hAnsi="宋体" w:hint="eastAsia"/>
        </w:rPr>
      </w:pPr>
      <w:r>
        <w:rPr>
          <w:rFonts w:hAnsi="宋体" w:hint="eastAsia"/>
        </w:rPr>
        <w:t>4</w:t>
      </w:r>
      <w:r>
        <w:rPr>
          <w:rFonts w:hAnsi="宋体"/>
        </w:rPr>
        <w:t>.</w:t>
      </w:r>
      <w:r w:rsidRPr="00016B4D">
        <w:rPr>
          <w:rFonts w:hAnsi="宋体" w:hint="eastAsia"/>
        </w:rPr>
        <w:t xml:space="preserve"> </w:t>
      </w:r>
      <w:r w:rsidRPr="004A44A5">
        <w:rPr>
          <w:rFonts w:hAnsi="宋体" w:hint="eastAsia"/>
        </w:rPr>
        <w:t>IndexedDB</w:t>
      </w:r>
    </w:p>
    <w:p w14:paraId="0C618B8D" w14:textId="77777777" w:rsidR="004A44A5" w:rsidRPr="004A44A5" w:rsidRDefault="004A44A5" w:rsidP="004A44A5">
      <w:pPr>
        <w:pStyle w:val="a0"/>
        <w:rPr>
          <w:rFonts w:hAnsi="宋体"/>
        </w:rPr>
      </w:pPr>
      <w:r w:rsidRPr="004A44A5">
        <w:rPr>
          <w:rFonts w:hAnsi="宋体" w:hint="eastAsia"/>
        </w:rPr>
        <w:t>Web SQL Database实际上已经被废弃，而HTML5的支持的本地存储实际上变成了Web Storage（Local Storage和Session Storage）与IndexedDB。Web Storage使用简单字符串键值对在本地存储数据，方便灵活，但是对于大量结构化数据存储力不从心，IndexedDB是为了能够在客户端存储大量的结构化数据，并且使用索引高效检索的API。</w:t>
      </w:r>
    </w:p>
    <w:p w14:paraId="153355F3" w14:textId="4FDC7204" w:rsidR="004A44A5" w:rsidRPr="004A44A5" w:rsidRDefault="004A44A5" w:rsidP="004A44A5">
      <w:pPr>
        <w:pStyle w:val="a0"/>
        <w:rPr>
          <w:rFonts w:hAnsi="宋体"/>
        </w:rPr>
      </w:pPr>
      <w:r w:rsidRPr="004A44A5">
        <w:rPr>
          <w:rFonts w:hAnsi="宋体" w:hint="eastAsia"/>
        </w:rPr>
        <w:t>IndexedDB也是一种数据库的存储机制，但不同于已经不再支持的Web SQL Database。IndexedDB不是传统的关系数据库，可归为NoSQL数据库。IndexedDB又类似于Dom Storage的key-value</w:t>
      </w:r>
      <w:r w:rsidR="00016B4D">
        <w:rPr>
          <w:rFonts w:hAnsi="宋体" w:hint="eastAsia"/>
        </w:rPr>
        <w:t>的存储方式，但功能更强大，且存储空间更大。</w:t>
      </w:r>
      <w:r w:rsidRPr="004A44A5">
        <w:rPr>
          <w:rFonts w:hAnsi="宋体" w:hint="eastAsia"/>
        </w:rPr>
        <w:t>IndexedDB存储数据是key-value的形式。Key是必需，且要唯一；Key可以自己定</w:t>
      </w:r>
      <w:r w:rsidRPr="004A44A5">
        <w:rPr>
          <w:rFonts w:hAnsi="宋体" w:hint="eastAsia"/>
        </w:rPr>
        <w:lastRenderedPageBreak/>
        <w:t>义，也可由系统自动生成。Value也是必需的，但Value非常灵活，可以是任何类型的对象。一般Value都是通过Key来存取的。IndexedDB提供了一组API，可以进行数据存、取和遍历。这些API都是异步的，操作的结果都是在回调中返回。</w:t>
      </w:r>
    </w:p>
    <w:p w14:paraId="704426CD" w14:textId="53A249D3" w:rsidR="004A44A5" w:rsidRPr="004A44A5" w:rsidRDefault="004A44A5" w:rsidP="00016B4D">
      <w:pPr>
        <w:pStyle w:val="a0"/>
        <w:rPr>
          <w:rFonts w:hAnsi="宋体"/>
        </w:rPr>
      </w:pPr>
      <w:r w:rsidRPr="004A44A5">
        <w:rPr>
          <w:rFonts w:hAnsi="宋体" w:hint="eastAsia"/>
        </w:rPr>
        <w:t>IndexedDB有个非常强大的功能，就是index（索引）。它可对Value对象中任何属性生成索引，然后可以基于索引进行Value对象的快速查询。 要生成索引或支持索引查询数据，需求在首次生成存储对象时，调用接口生成属性的索引。可以同时对对象的多个不同属性创建索引。索引的一个好处就是可以迅速定位数据，提高搜索速度，在IndexedDB中有两种索引，一种是自增长的INT值，一种是keyPath：自己指定索引列</w:t>
      </w:r>
      <w:r w:rsidR="00016B4D">
        <w:rPr>
          <w:rFonts w:hAnsi="宋体" w:hint="eastAsia"/>
        </w:rPr>
        <w:t>。</w:t>
      </w:r>
    </w:p>
    <w:p w14:paraId="019179A4" w14:textId="77777777" w:rsidR="004A44A5" w:rsidRPr="004A44A5" w:rsidRDefault="004A44A5" w:rsidP="004A44A5">
      <w:pPr>
        <w:pStyle w:val="a0"/>
        <w:rPr>
          <w:rFonts w:hAnsi="宋体"/>
        </w:rPr>
      </w:pPr>
      <w:r w:rsidRPr="004A44A5">
        <w:rPr>
          <w:rFonts w:hAnsi="宋体" w:hint="eastAsia"/>
        </w:rPr>
        <w:t>IndexedDB是一种灵活且功能强大的数据存储机制，它集合了Web Storage和Web SQL Database的优点，用于存储大块或复杂结构的数据，提供更大的存储空间，使用起来也比较简单。可以作为Web SQL Database的替代。不太适合静态文件的缓存。以key-value 的方式存取对象，可以是任何类型值或对象，包括二进制。可以对对象任何属性生成索引，方便查询。较大的存储空间，默认推荐250MB（分Host），比Dom Storage的5MB要大得多。通过数据库的事务（tranction）机制进行数据操作，保证数据一致性。异步的 API 调用，避免造成等待而影响体验。</w:t>
      </w:r>
    </w:p>
    <w:p w14:paraId="44F44319" w14:textId="154FF4A3" w:rsidR="004A44A5" w:rsidRPr="004A44A5" w:rsidRDefault="00016B4D" w:rsidP="004A44A5">
      <w:pPr>
        <w:pStyle w:val="a0"/>
        <w:rPr>
          <w:rFonts w:hAnsi="宋体"/>
        </w:rPr>
      </w:pPr>
      <w:r>
        <w:rPr>
          <w:rFonts w:hAnsi="宋体"/>
        </w:rPr>
        <w:t>5</w:t>
      </w:r>
      <w:r w:rsidR="004A44A5" w:rsidRPr="004A44A5">
        <w:rPr>
          <w:rFonts w:hAnsi="宋体" w:hint="eastAsia"/>
        </w:rPr>
        <w:t>． Cache Storage</w:t>
      </w:r>
    </w:p>
    <w:p w14:paraId="69BEEA9A" w14:textId="77777777" w:rsidR="004A44A5" w:rsidRPr="004A44A5" w:rsidRDefault="004A44A5" w:rsidP="004A44A5">
      <w:pPr>
        <w:pStyle w:val="a0"/>
        <w:rPr>
          <w:rFonts w:hAnsi="宋体"/>
        </w:rPr>
      </w:pPr>
      <w:r w:rsidRPr="004A44A5">
        <w:rPr>
          <w:rFonts w:hAnsi="宋体" w:hint="eastAsia"/>
        </w:rPr>
        <w:t>Local Storage 应是家喻户晓的？但本地存储这个家族可远不止它。前面也说过 Session Storage，现在还有个神奇的 Cache Storage。它用来存储 Response 对象的。也就是说用来对 HTTP 响应，做缓存的。虽然 Local Storage也能做，但是它可能更专业。</w:t>
      </w:r>
    </w:p>
    <w:p w14:paraId="5C3AF70D" w14:textId="77777777" w:rsidR="004A44A5" w:rsidRPr="004A44A5" w:rsidRDefault="004A44A5" w:rsidP="004A44A5">
      <w:pPr>
        <w:pStyle w:val="a0"/>
        <w:rPr>
          <w:rFonts w:hAnsi="宋体"/>
        </w:rPr>
      </w:pPr>
      <w:r w:rsidRPr="004A44A5">
        <w:rPr>
          <w:rFonts w:hAnsi="宋体" w:hint="eastAsia"/>
        </w:rPr>
        <w:t>Cache Storage 在浏览器上的引用名叫 caches 而不是驼峰写法的 Cache Storage，它定义在 Service Worker 的规范中。Cache Storage 是多个 Cache 的集合，而每个 Cache 可以存储多个 Response 对象。</w:t>
      </w:r>
    </w:p>
    <w:p w14:paraId="5D249725" w14:textId="77777777" w:rsidR="004A44A5" w:rsidRPr="004A44A5" w:rsidRDefault="004A44A5" w:rsidP="004A44A5">
      <w:pPr>
        <w:pStyle w:val="a0"/>
        <w:rPr>
          <w:rFonts w:hAnsi="宋体"/>
        </w:rPr>
      </w:pPr>
      <w:r w:rsidRPr="004A44A5">
        <w:rPr>
          <w:rFonts w:hAnsi="宋体" w:hint="eastAsia"/>
        </w:rPr>
        <w:t>首先，在 caches 上调用 open 方法就可以异步地，得到一个 Cache 对象的引用。在这个对象上我们可以把 Response 对象 put 进去（参数是一个 URL 和一个 Response 对象）、用 match 方法取出（传入一个 URL 取出对应的 Response 对象）。match 方法不仅可以在 Cache 上调用 Cache Storage 上也有 match 方法，比如上面例子就打开了两个 Cache，都写入一个叫 /hehe 的 URL。在写入操作完成之后，到外部的 Cache Storage 上调用 match 方法来匹配 /hehe，结果是随机的（没找到这个规则在哪里定义的）。</w:t>
      </w:r>
    </w:p>
    <w:p w14:paraId="5FC75615" w14:textId="77777777" w:rsidR="004A44A5" w:rsidRPr="004A44A5" w:rsidRDefault="004A44A5" w:rsidP="004A44A5">
      <w:pPr>
        <w:pStyle w:val="a0"/>
        <w:rPr>
          <w:rFonts w:hAnsi="宋体"/>
        </w:rPr>
      </w:pPr>
      <w:r w:rsidRPr="004A44A5">
        <w:rPr>
          <w:rFonts w:hAnsi="宋体" w:hint="eastAsia"/>
        </w:rPr>
        <w:t>虽然上面的例子中只对 Cache 对象 put 了一个数据，而 Cache 对象本身可以存放更多的 URL/Response 对。并且提供了 delete（用户删除）、keys（用于遍历）等方法。但是 Cache 并不像 Local Storage 一样有 clear 方法，如果非要清空一个 Cache，可以直接在 Cache Storage 上把整个 Cache 给 delete 掉再重新 open。</w:t>
      </w:r>
    </w:p>
    <w:p w14:paraId="7D3E5631" w14:textId="77777777" w:rsidR="004A44A5" w:rsidRPr="004A44A5" w:rsidRDefault="004A44A5" w:rsidP="004A44A5">
      <w:pPr>
        <w:pStyle w:val="a0"/>
        <w:rPr>
          <w:rFonts w:hAnsi="宋体"/>
        </w:rPr>
      </w:pPr>
      <w:r w:rsidRPr="004A44A5">
        <w:rPr>
          <w:rFonts w:hAnsi="宋体" w:hint="eastAsia"/>
        </w:rPr>
        <w:lastRenderedPageBreak/>
        <w:t>这套 API 和 Service Worker 一家的，它通常被用于 Service Worker 中，整个设计风格也和 Service Worker 一样都基于 Promise的。</w:t>
      </w:r>
    </w:p>
    <w:p w14:paraId="292169DD" w14:textId="5B7D8B96" w:rsidR="0028106A" w:rsidRPr="00B55A6A" w:rsidRDefault="004A44A5" w:rsidP="004A44A5">
      <w:pPr>
        <w:pStyle w:val="a0"/>
        <w:rPr>
          <w:rFonts w:hAnsi="宋体"/>
        </w:rPr>
      </w:pPr>
      <w:r w:rsidRPr="004A44A5">
        <w:rPr>
          <w:rFonts w:hAnsi="宋体" w:hint="eastAsia"/>
        </w:rPr>
        <w:t>综上所述，总结出HTML5本地缓存的优缺点和适用场景。如下表所示：</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3408"/>
        <w:gridCol w:w="2687"/>
      </w:tblGrid>
      <w:tr w:rsidR="0028106A" w:rsidRPr="00B55A6A" w14:paraId="7DF9CE45" w14:textId="77777777" w:rsidTr="004F0246">
        <w:tc>
          <w:tcPr>
            <w:tcW w:w="2122" w:type="dxa"/>
            <w:shd w:val="clear" w:color="auto" w:fill="auto"/>
          </w:tcPr>
          <w:p w14:paraId="01E70347" w14:textId="77777777" w:rsidR="0028106A" w:rsidRPr="00B55A6A" w:rsidRDefault="0028106A" w:rsidP="004F0246">
            <w:pPr>
              <w:rPr>
                <w:rFonts w:ascii="宋体" w:hAnsi="宋体"/>
                <w:b/>
              </w:rPr>
            </w:pPr>
            <w:r w:rsidRPr="00B55A6A">
              <w:rPr>
                <w:rFonts w:ascii="宋体" w:hAnsi="宋体" w:hint="eastAsia"/>
                <w:b/>
              </w:rPr>
              <w:t>缓存机制</w:t>
            </w:r>
          </w:p>
        </w:tc>
        <w:tc>
          <w:tcPr>
            <w:tcW w:w="3408" w:type="dxa"/>
            <w:shd w:val="clear" w:color="auto" w:fill="auto"/>
          </w:tcPr>
          <w:p w14:paraId="167572EB" w14:textId="77777777" w:rsidR="0028106A" w:rsidRPr="00B55A6A" w:rsidRDefault="0028106A" w:rsidP="004F0246">
            <w:pPr>
              <w:rPr>
                <w:rFonts w:ascii="宋体" w:hAnsi="宋体"/>
                <w:b/>
              </w:rPr>
            </w:pPr>
            <w:r w:rsidRPr="00B55A6A">
              <w:rPr>
                <w:rFonts w:ascii="宋体" w:hAnsi="宋体" w:hint="eastAsia"/>
                <w:b/>
              </w:rPr>
              <w:t>特点</w:t>
            </w:r>
          </w:p>
        </w:tc>
        <w:tc>
          <w:tcPr>
            <w:tcW w:w="2687" w:type="dxa"/>
            <w:shd w:val="clear" w:color="auto" w:fill="auto"/>
          </w:tcPr>
          <w:p w14:paraId="32C656B9" w14:textId="77777777" w:rsidR="0028106A" w:rsidRPr="00B55A6A" w:rsidRDefault="0028106A" w:rsidP="004F0246">
            <w:pPr>
              <w:rPr>
                <w:rFonts w:ascii="宋体" w:hAnsi="宋体"/>
                <w:b/>
              </w:rPr>
            </w:pPr>
            <w:r w:rsidRPr="00B55A6A">
              <w:rPr>
                <w:rFonts w:ascii="宋体" w:hAnsi="宋体" w:hint="eastAsia"/>
                <w:b/>
              </w:rPr>
              <w:t>适用场景</w:t>
            </w:r>
          </w:p>
        </w:tc>
      </w:tr>
      <w:tr w:rsidR="0028106A" w:rsidRPr="00B55A6A" w14:paraId="3CEDF6AE" w14:textId="77777777" w:rsidTr="004F0246">
        <w:tc>
          <w:tcPr>
            <w:tcW w:w="2122" w:type="dxa"/>
            <w:shd w:val="clear" w:color="auto" w:fill="auto"/>
          </w:tcPr>
          <w:p w14:paraId="736B2FD0" w14:textId="4816C08F" w:rsidR="0028106A" w:rsidRPr="00B55A6A" w:rsidRDefault="000666D6" w:rsidP="004F0246">
            <w:pPr>
              <w:rPr>
                <w:rFonts w:ascii="宋体" w:hAnsi="宋体"/>
              </w:rPr>
            </w:pPr>
            <w:r>
              <w:rPr>
                <w:rFonts w:ascii="宋体" w:hAnsi="宋体" w:hint="eastAsia"/>
              </w:rPr>
              <w:t>浏览器缓存</w:t>
            </w:r>
          </w:p>
        </w:tc>
        <w:tc>
          <w:tcPr>
            <w:tcW w:w="3408" w:type="dxa"/>
            <w:shd w:val="clear" w:color="auto" w:fill="auto"/>
          </w:tcPr>
          <w:p w14:paraId="72163D6A" w14:textId="77777777" w:rsidR="0028106A" w:rsidRPr="00B55A6A" w:rsidRDefault="0028106A" w:rsidP="004F0246">
            <w:pPr>
              <w:rPr>
                <w:rFonts w:ascii="宋体" w:hAnsi="宋体"/>
              </w:rPr>
            </w:pPr>
            <w:r w:rsidRPr="00B55A6A">
              <w:rPr>
                <w:rFonts w:ascii="宋体" w:hAnsi="宋体" w:hint="eastAsia"/>
              </w:rPr>
              <w:t>HTTP协议层 支持</w:t>
            </w:r>
          </w:p>
        </w:tc>
        <w:tc>
          <w:tcPr>
            <w:tcW w:w="2687" w:type="dxa"/>
            <w:shd w:val="clear" w:color="auto" w:fill="auto"/>
          </w:tcPr>
          <w:p w14:paraId="5A3EF947" w14:textId="77777777" w:rsidR="0028106A" w:rsidRPr="00B55A6A" w:rsidRDefault="0028106A" w:rsidP="004F0246">
            <w:pPr>
              <w:rPr>
                <w:rFonts w:ascii="宋体" w:hAnsi="宋体"/>
              </w:rPr>
            </w:pPr>
            <w:r w:rsidRPr="00B55A6A">
              <w:rPr>
                <w:rFonts w:ascii="宋体" w:hAnsi="宋体" w:hint="eastAsia"/>
              </w:rPr>
              <w:t>静态文件的缓存</w:t>
            </w:r>
          </w:p>
        </w:tc>
      </w:tr>
      <w:tr w:rsidR="0028106A" w:rsidRPr="00B55A6A" w14:paraId="566400E1" w14:textId="77777777" w:rsidTr="004F0246">
        <w:tc>
          <w:tcPr>
            <w:tcW w:w="2122" w:type="dxa"/>
            <w:shd w:val="clear" w:color="auto" w:fill="auto"/>
          </w:tcPr>
          <w:p w14:paraId="101D3B8B" w14:textId="77777777" w:rsidR="0028106A" w:rsidRPr="00B55A6A" w:rsidRDefault="0028106A" w:rsidP="004F0246">
            <w:pPr>
              <w:rPr>
                <w:rFonts w:ascii="宋体" w:hAnsi="宋体"/>
              </w:rPr>
            </w:pPr>
            <w:r w:rsidRPr="00B55A6A">
              <w:rPr>
                <w:rFonts w:ascii="宋体" w:hAnsi="宋体" w:hint="eastAsia"/>
              </w:rPr>
              <w:t>Local Storage</w:t>
            </w:r>
          </w:p>
        </w:tc>
        <w:tc>
          <w:tcPr>
            <w:tcW w:w="3408" w:type="dxa"/>
            <w:shd w:val="clear" w:color="auto" w:fill="auto"/>
          </w:tcPr>
          <w:p w14:paraId="4C81FE2A" w14:textId="77777777" w:rsidR="0028106A" w:rsidRPr="00B55A6A" w:rsidRDefault="0028106A" w:rsidP="004F0246">
            <w:pPr>
              <w:rPr>
                <w:rFonts w:ascii="宋体" w:hAnsi="宋体"/>
              </w:rPr>
            </w:pPr>
            <w:r w:rsidRPr="00B55A6A">
              <w:rPr>
                <w:rFonts w:ascii="宋体" w:hAnsi="宋体" w:hint="eastAsia"/>
              </w:rPr>
              <w:t>更大存储量、更安全、更便捷的</w:t>
            </w:r>
            <w:r w:rsidRPr="00B55A6A">
              <w:rPr>
                <w:rFonts w:ascii="宋体" w:hAnsi="宋体" w:cs="Helvetica"/>
                <w:color w:val="444444"/>
                <w:szCs w:val="21"/>
                <w:shd w:val="clear" w:color="auto" w:fill="FFFFFF"/>
              </w:rPr>
              <w:t>本地</w:t>
            </w:r>
            <w:r w:rsidRPr="00B55A6A">
              <w:rPr>
                <w:rFonts w:ascii="宋体" w:hAnsi="宋体" w:hint="eastAsia"/>
              </w:rPr>
              <w:t>存储方法\持久存在，在页面关闭后也可以使用</w:t>
            </w:r>
          </w:p>
        </w:tc>
        <w:tc>
          <w:tcPr>
            <w:tcW w:w="2687" w:type="dxa"/>
            <w:shd w:val="clear" w:color="auto" w:fill="auto"/>
          </w:tcPr>
          <w:p w14:paraId="320073B7" w14:textId="77777777" w:rsidR="0028106A" w:rsidRPr="00B55A6A" w:rsidRDefault="0028106A" w:rsidP="004F0246">
            <w:pPr>
              <w:rPr>
                <w:rFonts w:ascii="宋体" w:hAnsi="宋体"/>
              </w:rPr>
            </w:pPr>
            <w:r w:rsidRPr="00B55A6A">
              <w:rPr>
                <w:rFonts w:ascii="宋体" w:hAnsi="宋体" w:cs="Helvetica"/>
                <w:color w:val="444444"/>
                <w:szCs w:val="21"/>
              </w:rPr>
              <w:t>存储一些用户操作的个性化设置的文本类型的信息和数据</w:t>
            </w:r>
          </w:p>
        </w:tc>
      </w:tr>
      <w:tr w:rsidR="0028106A" w:rsidRPr="00B55A6A" w14:paraId="20538564" w14:textId="77777777" w:rsidTr="004F0246">
        <w:tc>
          <w:tcPr>
            <w:tcW w:w="2122" w:type="dxa"/>
            <w:shd w:val="clear" w:color="auto" w:fill="auto"/>
          </w:tcPr>
          <w:p w14:paraId="5582A9EE" w14:textId="77777777" w:rsidR="0028106A" w:rsidRPr="00B55A6A" w:rsidRDefault="0028106A" w:rsidP="004F0246">
            <w:pPr>
              <w:rPr>
                <w:rFonts w:ascii="宋体" w:hAnsi="宋体"/>
              </w:rPr>
            </w:pPr>
            <w:r w:rsidRPr="00B55A6A">
              <w:rPr>
                <w:rFonts w:ascii="宋体" w:hAnsi="宋体" w:hint="eastAsia"/>
              </w:rPr>
              <w:t>Session Storage</w:t>
            </w:r>
          </w:p>
        </w:tc>
        <w:tc>
          <w:tcPr>
            <w:tcW w:w="3408" w:type="dxa"/>
            <w:shd w:val="clear" w:color="auto" w:fill="auto"/>
          </w:tcPr>
          <w:p w14:paraId="10BDE269" w14:textId="77777777" w:rsidR="0028106A" w:rsidRPr="00B55A6A" w:rsidRDefault="0028106A" w:rsidP="004F0246">
            <w:pPr>
              <w:rPr>
                <w:rFonts w:ascii="宋体" w:hAnsi="宋体"/>
              </w:rPr>
            </w:pPr>
            <w:r w:rsidRPr="00B55A6A">
              <w:rPr>
                <w:rFonts w:ascii="宋体" w:hAnsi="宋体" w:hint="eastAsia"/>
              </w:rPr>
              <w:t>更大存储量、更安全、更便捷的</w:t>
            </w:r>
            <w:r w:rsidRPr="00B55A6A">
              <w:rPr>
                <w:rFonts w:ascii="宋体" w:hAnsi="宋体" w:cs="Helvetica"/>
                <w:color w:val="444444"/>
                <w:szCs w:val="21"/>
                <w:shd w:val="clear" w:color="auto" w:fill="FFFFFF"/>
              </w:rPr>
              <w:t>本地</w:t>
            </w:r>
            <w:r w:rsidRPr="00B55A6A">
              <w:rPr>
                <w:rFonts w:ascii="宋体" w:hAnsi="宋体" w:hint="eastAsia"/>
              </w:rPr>
              <w:t>存储方法\存储与页面相关的数据，它在页面关闭后无法使用</w:t>
            </w:r>
          </w:p>
        </w:tc>
        <w:tc>
          <w:tcPr>
            <w:tcW w:w="2687" w:type="dxa"/>
            <w:shd w:val="clear" w:color="auto" w:fill="auto"/>
          </w:tcPr>
          <w:p w14:paraId="5FA38C8A" w14:textId="77777777" w:rsidR="0028106A" w:rsidRPr="00B55A6A" w:rsidRDefault="0028106A" w:rsidP="004F0246">
            <w:pPr>
              <w:rPr>
                <w:rFonts w:ascii="宋体" w:hAnsi="宋体"/>
              </w:rPr>
            </w:pPr>
            <w:r w:rsidRPr="00B55A6A">
              <w:rPr>
                <w:rFonts w:ascii="宋体" w:hAnsi="宋体" w:hint="eastAsia"/>
              </w:rPr>
              <w:t>恢复我们在表单中已经填写的数据</w:t>
            </w:r>
          </w:p>
        </w:tc>
      </w:tr>
      <w:tr w:rsidR="0028106A" w:rsidRPr="00B55A6A" w14:paraId="5660EEDF" w14:textId="77777777" w:rsidTr="004F0246">
        <w:tc>
          <w:tcPr>
            <w:tcW w:w="2122" w:type="dxa"/>
            <w:shd w:val="clear" w:color="auto" w:fill="auto"/>
          </w:tcPr>
          <w:p w14:paraId="3F311F73" w14:textId="77777777" w:rsidR="0028106A" w:rsidRPr="00B55A6A" w:rsidRDefault="0028106A" w:rsidP="004F0246">
            <w:pPr>
              <w:rPr>
                <w:rFonts w:ascii="宋体" w:hAnsi="宋体"/>
              </w:rPr>
            </w:pPr>
            <w:r w:rsidRPr="00B55A6A">
              <w:rPr>
                <w:rFonts w:ascii="宋体" w:hAnsi="宋体"/>
              </w:rPr>
              <w:t>Web SQL</w:t>
            </w:r>
          </w:p>
        </w:tc>
        <w:tc>
          <w:tcPr>
            <w:tcW w:w="3408" w:type="dxa"/>
            <w:shd w:val="clear" w:color="auto" w:fill="auto"/>
          </w:tcPr>
          <w:p w14:paraId="5A905B9D" w14:textId="77777777" w:rsidR="0028106A" w:rsidRPr="00B55A6A" w:rsidRDefault="0028106A" w:rsidP="004F0246">
            <w:pPr>
              <w:rPr>
                <w:rFonts w:ascii="宋体" w:hAnsi="宋体"/>
              </w:rPr>
            </w:pPr>
            <w:r w:rsidRPr="00B55A6A">
              <w:rPr>
                <w:rFonts w:ascii="宋体" w:hAnsi="宋体" w:hint="eastAsia"/>
              </w:rPr>
              <w:t>存储、管理复杂结构数据</w:t>
            </w:r>
          </w:p>
        </w:tc>
        <w:tc>
          <w:tcPr>
            <w:tcW w:w="2687" w:type="dxa"/>
            <w:shd w:val="clear" w:color="auto" w:fill="auto"/>
          </w:tcPr>
          <w:p w14:paraId="6F1771E5" w14:textId="77777777" w:rsidR="0028106A" w:rsidRPr="00B55A6A" w:rsidRDefault="0028106A" w:rsidP="004F0246">
            <w:pPr>
              <w:rPr>
                <w:rFonts w:ascii="宋体" w:hAnsi="宋体"/>
              </w:rPr>
            </w:pPr>
            <w:r w:rsidRPr="00B55A6A">
              <w:rPr>
                <w:rFonts w:ascii="宋体" w:hAnsi="宋体" w:hint="eastAsia"/>
              </w:rPr>
              <w:t>用I</w:t>
            </w:r>
            <w:r w:rsidRPr="00B55A6A">
              <w:rPr>
                <w:rFonts w:ascii="宋体" w:hAnsi="宋体"/>
              </w:rPr>
              <w:t>ndexedDB</w:t>
            </w:r>
            <w:r w:rsidRPr="00B55A6A">
              <w:rPr>
                <w:rFonts w:ascii="宋体" w:hAnsi="宋体" w:hint="eastAsia"/>
              </w:rPr>
              <w:t>替代，</w:t>
            </w:r>
          </w:p>
          <w:p w14:paraId="7179528D" w14:textId="77777777" w:rsidR="0028106A" w:rsidRPr="00B55A6A" w:rsidRDefault="0028106A" w:rsidP="004F0246">
            <w:pPr>
              <w:rPr>
                <w:rFonts w:ascii="宋体" w:hAnsi="宋体"/>
              </w:rPr>
            </w:pPr>
            <w:r w:rsidRPr="00B55A6A">
              <w:rPr>
                <w:rFonts w:ascii="宋体" w:hAnsi="宋体" w:hint="eastAsia"/>
              </w:rPr>
              <w:t>不推荐使用</w:t>
            </w:r>
          </w:p>
        </w:tc>
      </w:tr>
      <w:tr w:rsidR="0028106A" w:rsidRPr="00B55A6A" w14:paraId="348060DD" w14:textId="77777777" w:rsidTr="004F0246">
        <w:tc>
          <w:tcPr>
            <w:tcW w:w="2122" w:type="dxa"/>
            <w:shd w:val="clear" w:color="auto" w:fill="auto"/>
          </w:tcPr>
          <w:p w14:paraId="5FB8C065" w14:textId="77777777" w:rsidR="0028106A" w:rsidRPr="00B55A6A" w:rsidRDefault="0028106A" w:rsidP="004F0246">
            <w:pPr>
              <w:rPr>
                <w:rFonts w:ascii="宋体" w:hAnsi="宋体"/>
              </w:rPr>
            </w:pPr>
            <w:r w:rsidRPr="00B55A6A">
              <w:rPr>
                <w:rFonts w:ascii="宋体" w:hAnsi="宋体" w:hint="eastAsia"/>
              </w:rPr>
              <w:t>Index</w:t>
            </w:r>
            <w:r w:rsidRPr="00B55A6A">
              <w:rPr>
                <w:rFonts w:ascii="宋体" w:hAnsi="宋体"/>
              </w:rPr>
              <w:t>ed</w:t>
            </w:r>
            <w:r w:rsidRPr="00B55A6A">
              <w:rPr>
                <w:rFonts w:ascii="宋体" w:hAnsi="宋体" w:hint="eastAsia"/>
              </w:rPr>
              <w:t>DB</w:t>
            </w:r>
          </w:p>
        </w:tc>
        <w:tc>
          <w:tcPr>
            <w:tcW w:w="3408" w:type="dxa"/>
            <w:shd w:val="clear" w:color="auto" w:fill="auto"/>
          </w:tcPr>
          <w:p w14:paraId="4DB9C54C" w14:textId="77777777" w:rsidR="0028106A" w:rsidRPr="00B55A6A" w:rsidRDefault="0028106A" w:rsidP="004F0246">
            <w:pPr>
              <w:rPr>
                <w:rFonts w:ascii="宋体" w:hAnsi="宋体"/>
              </w:rPr>
            </w:pPr>
            <w:r w:rsidRPr="00B55A6A">
              <w:rPr>
                <w:rFonts w:ascii="宋体" w:hAnsi="宋体" w:hint="eastAsia"/>
              </w:rPr>
              <w:t>存储任何类型数据，使用简单，支持索引</w:t>
            </w:r>
          </w:p>
        </w:tc>
        <w:tc>
          <w:tcPr>
            <w:tcW w:w="2687" w:type="dxa"/>
            <w:shd w:val="clear" w:color="auto" w:fill="auto"/>
          </w:tcPr>
          <w:p w14:paraId="6AD2CFF2" w14:textId="77777777" w:rsidR="0028106A" w:rsidRPr="00B55A6A" w:rsidRDefault="0028106A" w:rsidP="004F0246">
            <w:pPr>
              <w:rPr>
                <w:rFonts w:ascii="宋体" w:hAnsi="宋体"/>
              </w:rPr>
            </w:pPr>
            <w:r w:rsidRPr="00B55A6A">
              <w:rPr>
                <w:rFonts w:ascii="宋体" w:hAnsi="宋体" w:hint="eastAsia"/>
              </w:rPr>
              <w:t>结构、关系复杂的数据存储</w:t>
            </w:r>
          </w:p>
        </w:tc>
      </w:tr>
      <w:tr w:rsidR="0028106A" w:rsidRPr="00B55A6A" w14:paraId="45E16414" w14:textId="77777777" w:rsidTr="004F0246">
        <w:tc>
          <w:tcPr>
            <w:tcW w:w="2122" w:type="dxa"/>
            <w:shd w:val="clear" w:color="auto" w:fill="auto"/>
          </w:tcPr>
          <w:p w14:paraId="3C10D221" w14:textId="77777777" w:rsidR="0028106A" w:rsidRPr="00B55A6A" w:rsidRDefault="0028106A" w:rsidP="004F0246">
            <w:pPr>
              <w:rPr>
                <w:rFonts w:ascii="宋体" w:hAnsi="宋体"/>
              </w:rPr>
            </w:pPr>
            <w:r w:rsidRPr="00B55A6A">
              <w:rPr>
                <w:rFonts w:ascii="宋体" w:hAnsi="宋体"/>
              </w:rPr>
              <w:t>Application Cache</w:t>
            </w:r>
          </w:p>
        </w:tc>
        <w:tc>
          <w:tcPr>
            <w:tcW w:w="3408" w:type="dxa"/>
            <w:shd w:val="clear" w:color="auto" w:fill="auto"/>
          </w:tcPr>
          <w:p w14:paraId="6C5A1FA4" w14:textId="77777777" w:rsidR="0028106A" w:rsidRPr="00B55A6A" w:rsidRDefault="0028106A" w:rsidP="004F0246">
            <w:pPr>
              <w:rPr>
                <w:rFonts w:ascii="宋体" w:hAnsi="宋体"/>
              </w:rPr>
            </w:pPr>
            <w:r w:rsidRPr="00B55A6A">
              <w:rPr>
                <w:rFonts w:ascii="宋体" w:hAnsi="宋体" w:hint="eastAsia"/>
              </w:rPr>
              <w:t>方便构建离线A</w:t>
            </w:r>
            <w:r w:rsidRPr="00B55A6A">
              <w:rPr>
                <w:rFonts w:ascii="宋体" w:hAnsi="宋体"/>
              </w:rPr>
              <w:t>pp</w:t>
            </w:r>
          </w:p>
        </w:tc>
        <w:tc>
          <w:tcPr>
            <w:tcW w:w="2687" w:type="dxa"/>
            <w:shd w:val="clear" w:color="auto" w:fill="auto"/>
          </w:tcPr>
          <w:p w14:paraId="587CC6BF" w14:textId="77777777" w:rsidR="0028106A" w:rsidRPr="00B55A6A" w:rsidRDefault="0028106A" w:rsidP="004F0246">
            <w:pPr>
              <w:rPr>
                <w:rFonts w:ascii="宋体" w:hAnsi="宋体"/>
              </w:rPr>
            </w:pPr>
            <w:r w:rsidRPr="00B55A6A">
              <w:rPr>
                <w:rFonts w:ascii="宋体" w:hAnsi="宋体" w:hint="eastAsia"/>
              </w:rPr>
              <w:t>离线A</w:t>
            </w:r>
            <w:r w:rsidRPr="00B55A6A">
              <w:rPr>
                <w:rFonts w:ascii="宋体" w:hAnsi="宋体"/>
              </w:rPr>
              <w:t>pp</w:t>
            </w:r>
            <w:r w:rsidRPr="00B55A6A">
              <w:rPr>
                <w:rFonts w:ascii="宋体" w:hAnsi="宋体" w:hint="eastAsia"/>
              </w:rPr>
              <w:t>，静态文件的缓存</w:t>
            </w:r>
          </w:p>
        </w:tc>
      </w:tr>
      <w:tr w:rsidR="0028106A" w:rsidRPr="00B55A6A" w14:paraId="3BC1756C" w14:textId="77777777" w:rsidTr="004F0246">
        <w:tc>
          <w:tcPr>
            <w:tcW w:w="2122" w:type="dxa"/>
            <w:shd w:val="clear" w:color="auto" w:fill="auto"/>
          </w:tcPr>
          <w:p w14:paraId="72C9332C" w14:textId="77777777" w:rsidR="0028106A" w:rsidRPr="00B55A6A" w:rsidRDefault="0028106A" w:rsidP="004F0246">
            <w:pPr>
              <w:rPr>
                <w:rFonts w:ascii="宋体" w:hAnsi="宋体"/>
              </w:rPr>
            </w:pPr>
            <w:r w:rsidRPr="00B55A6A">
              <w:rPr>
                <w:rFonts w:ascii="宋体" w:hAnsi="宋体" w:hint="eastAsia"/>
              </w:rPr>
              <w:t>C</w:t>
            </w:r>
            <w:r w:rsidRPr="00B55A6A">
              <w:rPr>
                <w:rFonts w:ascii="宋体" w:hAnsi="宋体"/>
              </w:rPr>
              <w:t>ache Storage</w:t>
            </w:r>
          </w:p>
        </w:tc>
        <w:tc>
          <w:tcPr>
            <w:tcW w:w="3408" w:type="dxa"/>
            <w:shd w:val="clear" w:color="auto" w:fill="auto"/>
          </w:tcPr>
          <w:p w14:paraId="2BBD0C02" w14:textId="77777777" w:rsidR="0028106A" w:rsidRPr="00B55A6A" w:rsidRDefault="0028106A" w:rsidP="004F0246">
            <w:pPr>
              <w:rPr>
                <w:rFonts w:ascii="宋体" w:hAnsi="宋体"/>
              </w:rPr>
            </w:pPr>
            <w:r w:rsidRPr="00B55A6A">
              <w:rPr>
                <w:rFonts w:ascii="宋体" w:hAnsi="宋体" w:hint="eastAsia"/>
              </w:rPr>
              <w:t>存储Response 对象，和Service Worker配合使用</w:t>
            </w:r>
          </w:p>
        </w:tc>
        <w:tc>
          <w:tcPr>
            <w:tcW w:w="2687" w:type="dxa"/>
            <w:shd w:val="clear" w:color="auto" w:fill="auto"/>
          </w:tcPr>
          <w:p w14:paraId="0E82674C" w14:textId="77777777" w:rsidR="0028106A" w:rsidRPr="00B55A6A" w:rsidRDefault="0028106A" w:rsidP="004F0246">
            <w:pPr>
              <w:rPr>
                <w:rFonts w:ascii="宋体" w:hAnsi="宋体"/>
              </w:rPr>
            </w:pPr>
            <w:r w:rsidRPr="00B55A6A">
              <w:rPr>
                <w:rFonts w:ascii="宋体" w:hAnsi="宋体" w:hint="eastAsia"/>
              </w:rPr>
              <w:t>离线A</w:t>
            </w:r>
            <w:r w:rsidRPr="00B55A6A">
              <w:rPr>
                <w:rFonts w:ascii="宋体" w:hAnsi="宋体"/>
              </w:rPr>
              <w:t>pp</w:t>
            </w:r>
            <w:r w:rsidRPr="00B55A6A">
              <w:rPr>
                <w:rFonts w:ascii="宋体" w:hAnsi="宋体" w:hint="eastAsia"/>
              </w:rPr>
              <w:t>，对 HTTP 响应</w:t>
            </w:r>
          </w:p>
        </w:tc>
      </w:tr>
    </w:tbl>
    <w:p w14:paraId="07C28D86" w14:textId="11102AC1" w:rsidR="00706BC4" w:rsidRDefault="00706BC4" w:rsidP="00706BC4">
      <w:pPr>
        <w:pStyle w:val="30"/>
        <w:tabs>
          <w:tab w:val="left" w:pos="6960"/>
        </w:tabs>
        <w:spacing w:before="163" w:after="163" w:line="360" w:lineRule="auto"/>
        <w:rPr>
          <w:rFonts w:hint="eastAsia"/>
        </w:rPr>
      </w:pPr>
      <w:r>
        <w:rPr>
          <w:rFonts w:hint="eastAsia"/>
        </w:rPr>
        <w:t xml:space="preserve">2.2.3 </w:t>
      </w:r>
      <w:r w:rsidR="005433F5">
        <w:t>Service Workers</w:t>
      </w:r>
    </w:p>
    <w:p w14:paraId="3B39874E" w14:textId="27D17E4D" w:rsidR="006F6C83" w:rsidRDefault="006F6C83" w:rsidP="006F6C83">
      <w:pPr>
        <w:pStyle w:val="a0"/>
      </w:pPr>
      <w:r>
        <w:rPr>
          <w:rFonts w:hint="eastAsia"/>
        </w:rPr>
        <w:t>在2014年，W3C公布了service worker的草案，service worker提供了很多新的能力，使得web app拥有与native app相同的离线体验、消息推送体验。</w:t>
      </w:r>
      <w:r w:rsidR="000E50B5">
        <w:rPr>
          <w:rFonts w:hint="eastAsia"/>
        </w:rPr>
        <w:t>2015年</w:t>
      </w:r>
      <w:r w:rsidR="000E50B5">
        <w:t>，</w:t>
      </w:r>
      <w:r w:rsidR="000E50B5" w:rsidRPr="000E50B5">
        <w:rPr>
          <w:rFonts w:hint="eastAsia"/>
        </w:rPr>
        <w:t>Google提出</w:t>
      </w:r>
      <w:r w:rsidR="000E50B5" w:rsidRPr="000E50B5">
        <w:rPr>
          <w:rFonts w:hint="eastAsia"/>
        </w:rPr>
        <w:t>PWA</w:t>
      </w:r>
      <w:r w:rsidR="000E50B5">
        <w:rPr>
          <w:rFonts w:hint="eastAsia"/>
        </w:rPr>
        <w:t>，</w:t>
      </w:r>
      <w:r w:rsidR="000E50B5" w:rsidRPr="000E50B5">
        <w:rPr>
          <w:rFonts w:hint="eastAsia"/>
        </w:rPr>
        <w:t>全称是 Progressive Web App，一个具有响应式布局的Web应用，可以离线工作，并能够安装到设备的主屏幕上。其实是在主屏幕上添加该Web应用的快捷方式。一个Service Worker是一段运行在浏览器后台进程里的脚本，他独立于当前页面，提供了那些不需要与web页面交互的功能在网页背后悄悄执行的能力。在将来，基于它可以实现消息推送，静静更新以及地理围栏等服务，但是目前它首先要具备的功能是拦截和处理网络请求的功能，包括可编程的消息缓存管理能力，是PWA的核心。</w:t>
      </w:r>
    </w:p>
    <w:p w14:paraId="2078A592" w14:textId="77777777" w:rsidR="000E50B5" w:rsidRDefault="000E50B5" w:rsidP="000E50B5">
      <w:pPr>
        <w:pStyle w:val="a0"/>
      </w:pPr>
      <w:r>
        <w:rPr>
          <w:rFonts w:hint="eastAsia"/>
        </w:rPr>
        <w:t>1.JavaScript的单线程特点</w:t>
      </w:r>
    </w:p>
    <w:p w14:paraId="4F749194" w14:textId="77777777" w:rsidR="000E50B5" w:rsidRDefault="000E50B5" w:rsidP="000E50B5">
      <w:pPr>
        <w:pStyle w:val="a0"/>
      </w:pPr>
      <w:r>
        <w:rPr>
          <w:rFonts w:hint="eastAsia"/>
        </w:rPr>
        <w:t>JavaScript是单线程的，在某一时刻内只能执行特定的一个任务，并且会阻塞其它任务执行。那么对于类似I/O等耗时的任务，就没必要等待他们执行完后才继续后面的操作。在这些任务完成前，JavaScript完全可以往下执行其他操作，当这些耗时的任务完成后则以回调的方式执行相应处理。这些就是JavaScript与生俱来的特性：</w:t>
      </w:r>
      <w:proofErr w:type="gramStart"/>
      <w:r>
        <w:rPr>
          <w:rFonts w:hint="eastAsia"/>
        </w:rPr>
        <w:t>异步与</w:t>
      </w:r>
      <w:proofErr w:type="gramEnd"/>
      <w:r>
        <w:rPr>
          <w:rFonts w:hint="eastAsia"/>
        </w:rPr>
        <w:t>回调。</w:t>
      </w:r>
    </w:p>
    <w:p w14:paraId="4601B5CE" w14:textId="77777777" w:rsidR="000E50B5" w:rsidRDefault="000E50B5" w:rsidP="000E50B5">
      <w:pPr>
        <w:pStyle w:val="a0"/>
      </w:pPr>
      <w:r>
        <w:rPr>
          <w:rFonts w:hint="eastAsia"/>
        </w:rPr>
        <w:t>2．HTML5中Web Worker</w:t>
      </w:r>
    </w:p>
    <w:p w14:paraId="4AA86DE9" w14:textId="77777777" w:rsidR="000E50B5" w:rsidRDefault="000E50B5" w:rsidP="000E50B5">
      <w:pPr>
        <w:pStyle w:val="a0"/>
      </w:pPr>
      <w:r>
        <w:rPr>
          <w:rFonts w:hint="eastAsia"/>
        </w:rPr>
        <w:lastRenderedPageBreak/>
        <w:t>任何事情都是有双面性的，它有优点，同样也会存在缺点，对于不可避免的耗时操作（如：繁重的运算，多重循环）JavaScript运行就会特别慢。为了解决这个问题，HTML5提出了Web Worker，它会在当前JavaScript的执行主线程中利用Worker类新开辟一个额外的线程来加载和运行特定的JavaScript文件，这个新的线程和JavaScript的主线程之间并不会互相影响和阻塞执行，而且在Web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Worker中提供了这个新线程和JavaScript主线程之间数据交换的接口：postMessage和onMessage事件。但在HTML5 Web Worker中是不能操作DOM的，任何需要操作DOM的任务都需要委托给JavaScript主线程来执行，所以虽然引入HTML5 Web Worker，但仍然没有改线JavaScript单线程的本质。</w:t>
      </w:r>
    </w:p>
    <w:p w14:paraId="3A8D67D3" w14:textId="77777777" w:rsidR="000E50B5" w:rsidRDefault="000E50B5" w:rsidP="000E50B5">
      <w:pPr>
        <w:pStyle w:val="a0"/>
      </w:pPr>
      <w:r>
        <w:rPr>
          <w:rFonts w:hint="eastAsia"/>
        </w:rPr>
        <w:t>3．浏览器的工作原理</w:t>
      </w:r>
    </w:p>
    <w:p w14:paraId="5DD4DDDF" w14:textId="77777777" w:rsidR="000E50B5" w:rsidRDefault="000E50B5" w:rsidP="000E50B5">
      <w:pPr>
        <w:pStyle w:val="a0"/>
      </w:pPr>
      <w:r>
        <w:rPr>
          <w:rFonts w:hint="eastAsia"/>
        </w:rPr>
        <w:t>JavaScript引擎线程 JavaScript引擎是基于事件驱动单线程执行的，JS引擎一直等待着，任务队列中任务的到来，然后加以处理，浏览器无论什么时候都只有一个JS线程在运行JS程序。</w:t>
      </w:r>
    </w:p>
    <w:p w14:paraId="4A509425" w14:textId="77777777" w:rsidR="000E50B5" w:rsidRDefault="000E50B5" w:rsidP="000E50B5">
      <w:pPr>
        <w:pStyle w:val="a0"/>
      </w:pPr>
      <w:r>
        <w:rPr>
          <w:rFonts w:hint="eastAsia"/>
        </w:rPr>
        <w:t>GUI渲染线程 GUI渲染线程负责渲染浏览器界面，当界面需要重绘（Repaint）或由于某种操作引发回流(reflow)时,该线程就会执行。但需要注意GUI渲染线程与JS引擎是互斥的，当JS引擎执行时GUI线程会被挂起，GUI更新会被保存在一个队列中等到JS引擎空闲时立即被执行。</w:t>
      </w:r>
    </w:p>
    <w:p w14:paraId="10502B02" w14:textId="77777777" w:rsidR="000E50B5" w:rsidRDefault="000E50B5" w:rsidP="000E50B5">
      <w:pPr>
        <w:pStyle w:val="a0"/>
      </w:pPr>
      <w:r>
        <w:rPr>
          <w:rFonts w:hint="eastAsia"/>
        </w:rPr>
        <w:t>浏览器事件触发线程事件触发线程，当一个事件被触发时该线程会把事件添加到“任务队列”的队尾，等待JS引擎的处理。这些事件可来自JavaScript引擎当前执行的代码块，如setTimeOut、也可来自浏览器内核的其他线程如鼠标点击、AJAX异步请求等，但由于JS是单线程执行的，所有这些事件都得排队等待JS引擎处理。在Chrome浏览器中，为了防止因一个标签页崩溃而影响整个浏览器，其每个标签页，都是一个进程。当然，对于同一域名下的标签页是能够相互通讯的，具体可看浏览器跨标签通讯。在Chrome设计中存在很多的进程，并利用进程间通讯来完成它们之间的同步，因此这也是Chrome快速的法宝之一。对于Ajax的请求也需要特殊线程来执行，当需要发送一个Ajax请求时，浏览器会开辟一个新的线程来执行HTTP的请求，它并不会阻塞JavaScript线程的执行，当HTTP请求状态变更时，相应事件会被作为回调放入到“任务队列”中等待被执行。</w:t>
      </w:r>
    </w:p>
    <w:p w14:paraId="6E8E9DDA" w14:textId="77777777" w:rsidR="000E50B5" w:rsidRDefault="000E50B5" w:rsidP="000E50B5">
      <w:pPr>
        <w:pStyle w:val="a0"/>
      </w:pPr>
      <w:r>
        <w:rPr>
          <w:rFonts w:hint="eastAsia"/>
        </w:rPr>
        <w:t>4．Service Worker内部实现机制</w:t>
      </w:r>
    </w:p>
    <w:p w14:paraId="704AA1E3" w14:textId="77777777" w:rsidR="000E50B5" w:rsidRDefault="000E50B5" w:rsidP="000E50B5">
      <w:pPr>
        <w:pStyle w:val="a0"/>
      </w:pPr>
      <w:r>
        <w:rPr>
          <w:rFonts w:hint="eastAsia"/>
        </w:rPr>
        <w:t>Service Worker 是一个脚本，浏览器独立于当前网页，将其在后台运行,为实现一些不依赖页面或者用户交互的特性打开了一扇大门。在未来这些特性将包括推送消息,背景后台同步，geofencing（地理围栏定位），但它将推出的第一个首要特性，就是拦截和处理网络请求的能力，包括以编程方式来管理被缓存的响应。</w:t>
      </w:r>
    </w:p>
    <w:p w14:paraId="7A317EAB" w14:textId="77777777" w:rsidR="000E50B5" w:rsidRDefault="000E50B5" w:rsidP="000E50B5">
      <w:pPr>
        <w:pStyle w:val="a0"/>
      </w:pPr>
      <w:r>
        <w:rPr>
          <w:rFonts w:hint="eastAsia"/>
        </w:rPr>
        <w:t>这个 API 会让人兴奋的原因是，它允许你提供离线体验，而且是开发人员完全可控的离线体验。</w:t>
      </w:r>
    </w:p>
    <w:p w14:paraId="57D5540A" w14:textId="77777777" w:rsidR="000E50B5" w:rsidRDefault="000E50B5" w:rsidP="000E50B5">
      <w:pPr>
        <w:pStyle w:val="a0"/>
      </w:pPr>
      <w:r>
        <w:rPr>
          <w:rFonts w:hint="eastAsia"/>
        </w:rPr>
        <w:lastRenderedPageBreak/>
        <w:tab/>
        <w:t>Service Worker是基于Web Worker开发实现的，所以Web Worker具备的优缺点，Service Worker同时也继承了这些优缺点。比如说，它不能直接访问 DOM 。但是, Service Worker可以通过postMessage 接口与跟其相关的页面进行通信,发送消息,从而让这些页面在有需要的时候去操纵 DOM。比Web Worker更胜一筹的是，Service Worker 是一个可编程的网络代理，允许你去控制如何处理页面的网络请求。Service Worker 在不使用时将被终止，并会在需要的时候重新启动，因此你不能把onfetch 和 onmessage事件</w:t>
      </w:r>
      <w:proofErr w:type="gramStart"/>
      <w:r>
        <w:rPr>
          <w:rFonts w:hint="eastAsia"/>
        </w:rPr>
        <w:t>来作</w:t>
      </w:r>
      <w:proofErr w:type="gramEnd"/>
      <w:r>
        <w:rPr>
          <w:rFonts w:hint="eastAsia"/>
        </w:rPr>
        <w:t>为全局依赖处理程序。如果你需要持久</w:t>
      </w:r>
      <w:proofErr w:type="gramStart"/>
      <w:r>
        <w:rPr>
          <w:rFonts w:hint="eastAsia"/>
        </w:rPr>
        <w:t>话一些</w:t>
      </w:r>
      <w:proofErr w:type="gramEnd"/>
      <w:r>
        <w:rPr>
          <w:rFonts w:hint="eastAsia"/>
        </w:rPr>
        <w:t>信息并在重新启动Service Worker后使用他，可以使用 IndexedDBAPI ，Service Worker支持。如下图是Service Worker的生命周期。</w:t>
      </w:r>
    </w:p>
    <w:p w14:paraId="2E05EF75" w14:textId="77777777" w:rsidR="000E50B5" w:rsidRDefault="000E50B5" w:rsidP="000E50B5">
      <w:pPr>
        <w:pStyle w:val="a0"/>
      </w:pPr>
      <w:r>
        <w:rPr>
          <w:rFonts w:hint="eastAsia"/>
        </w:rPr>
        <w:t>在页面发起http请求时，service worker可以通过fetch事件拦截请求，并且给出自己的响应。w3c提供了一个新的fetch API用于取代XMLHttpRequest，与XMLHttpRequest最大不同有两点：</w:t>
      </w:r>
    </w:p>
    <w:p w14:paraId="34C01D97" w14:textId="77777777" w:rsidR="000E50B5" w:rsidRDefault="000E50B5" w:rsidP="000E50B5">
      <w:pPr>
        <w:pStyle w:val="a0"/>
      </w:pPr>
      <w:r>
        <w:rPr>
          <w:rFonts w:hint="eastAsia"/>
        </w:rPr>
        <w:t>1. fetch()方法返回的是Promise对象，通过then方法进行连续调用，减少嵌套。ES6的Promise在成为标准之后，会越来越方便开发人员。</w:t>
      </w:r>
    </w:p>
    <w:p w14:paraId="31BFA70F" w14:textId="1F9747A1" w:rsidR="000E50B5" w:rsidRPr="000E50B5" w:rsidRDefault="000E50B5" w:rsidP="000E50B5">
      <w:pPr>
        <w:pStyle w:val="a0"/>
        <w:rPr>
          <w:rFonts w:hint="eastAsia"/>
        </w:rPr>
      </w:pPr>
      <w:r>
        <w:rPr>
          <w:rFonts w:hint="eastAsia"/>
        </w:rPr>
        <w:t>2. 提供了Request、Response对象，如果做过后端开发，对Request、Response应该比较熟悉。前端要发起请求可以通过URL发起，也可以使用Request对象发起，而且Request可以复用。但是Response用在哪里呢？在service worker出现之前，前端确实不会自己给自己发消息，但是有了service worker，就可以在拦截请求之后根据需要发回自己的响应，对页面而言，这个普通的请求结果并没有区别，这是Response的一处应用。</w:t>
      </w:r>
    </w:p>
    <w:p w14:paraId="2F21B6F1" w14:textId="77777777" w:rsidR="00706BC4" w:rsidRDefault="00706BC4" w:rsidP="00706BC4">
      <w:pPr>
        <w:pStyle w:val="30"/>
        <w:tabs>
          <w:tab w:val="left" w:pos="6960"/>
        </w:tabs>
        <w:spacing w:before="163" w:after="163" w:line="360" w:lineRule="auto"/>
      </w:pPr>
      <w:r>
        <w:rPr>
          <w:rFonts w:hint="eastAsia"/>
        </w:rPr>
        <w:t>2.2.4 本章小结</w:t>
      </w:r>
    </w:p>
    <w:p w14:paraId="3A2A3742" w14:textId="2AA191E5" w:rsidR="00A903FA" w:rsidRDefault="00C81FBA" w:rsidP="007617FA">
      <w:pPr>
        <w:pStyle w:val="a0"/>
      </w:pPr>
      <w:r>
        <w:rPr>
          <w:rFonts w:hint="eastAsia"/>
        </w:rPr>
        <w:t>本</w:t>
      </w:r>
      <w:r>
        <w:t>章节主要介绍了</w:t>
      </w:r>
      <w:r w:rsidR="007617FA">
        <w:rPr>
          <w:rFonts w:hint="eastAsia"/>
        </w:rPr>
        <w:t>在</w:t>
      </w:r>
      <w:r w:rsidR="007617FA">
        <w:t>客户端中，</w:t>
      </w:r>
      <w:r w:rsidR="007617FA">
        <w:rPr>
          <w:rFonts w:hint="eastAsia"/>
        </w:rPr>
        <w:t>实现</w:t>
      </w:r>
      <w:r>
        <w:t>离线</w:t>
      </w:r>
      <w:r>
        <w:rPr>
          <w:rFonts w:hint="eastAsia"/>
        </w:rPr>
        <w:t>缓存</w:t>
      </w:r>
      <w:r>
        <w:t>的</w:t>
      </w:r>
      <w:r w:rsidR="007617FA">
        <w:rPr>
          <w:rFonts w:hint="eastAsia"/>
        </w:rPr>
        <w:t>各</w:t>
      </w:r>
      <w:r w:rsidR="007617FA">
        <w:t>种</w:t>
      </w:r>
      <w:r w:rsidR="007617FA">
        <w:rPr>
          <w:rFonts w:hint="eastAsia"/>
        </w:rPr>
        <w:t>方法</w:t>
      </w:r>
      <w:r w:rsidR="007617FA">
        <w:t>。</w:t>
      </w:r>
      <w:r w:rsidR="007617FA">
        <w:rPr>
          <w:rFonts w:hint="eastAsia"/>
        </w:rPr>
        <w:t>浏览</w:t>
      </w:r>
      <w:r w:rsidR="007617FA">
        <w:t>器</w:t>
      </w:r>
      <w:r w:rsidR="007617FA">
        <w:rPr>
          <w:rFonts w:hint="eastAsia"/>
        </w:rPr>
        <w:t>缓存，在HTTP协议</w:t>
      </w:r>
      <w:proofErr w:type="gramStart"/>
      <w:r w:rsidR="007617FA">
        <w:t>报文头</w:t>
      </w:r>
      <w:proofErr w:type="gramEnd"/>
      <w:r w:rsidR="007617FA">
        <w:t>中定义，通过浏览器实现。</w:t>
      </w:r>
      <w:r w:rsidR="007617FA">
        <w:rPr>
          <w:rFonts w:hint="eastAsia"/>
        </w:rPr>
        <w:t>H</w:t>
      </w:r>
      <w:r w:rsidR="007617FA">
        <w:t>TML5</w:t>
      </w:r>
      <w:r w:rsidR="007617FA">
        <w:rPr>
          <w:rFonts w:hint="eastAsia"/>
        </w:rPr>
        <w:t>本地</w:t>
      </w:r>
      <w:r w:rsidR="007617FA">
        <w:t>缓存，</w:t>
      </w:r>
      <w:r w:rsidR="007617FA">
        <w:rPr>
          <w:rFonts w:hint="eastAsia"/>
        </w:rPr>
        <w:t>Web Storage存储机制</w:t>
      </w:r>
      <w:r w:rsidR="007617FA">
        <w:rPr>
          <w:rFonts w:hint="eastAsia"/>
        </w:rPr>
        <w:t>、</w:t>
      </w:r>
      <w:r w:rsidR="007617FA">
        <w:rPr>
          <w:rFonts w:hint="eastAsia"/>
        </w:rPr>
        <w:t>Web SQL Database 存储机制</w:t>
      </w:r>
      <w:r w:rsidR="007617FA">
        <w:rPr>
          <w:rFonts w:hint="eastAsia"/>
        </w:rPr>
        <w:t>、</w:t>
      </w:r>
      <w:r w:rsidR="007617FA">
        <w:rPr>
          <w:rFonts w:hint="eastAsia"/>
        </w:rPr>
        <w:t>Application Cache（AppCache）机制</w:t>
      </w:r>
      <w:r w:rsidR="007617FA">
        <w:rPr>
          <w:rFonts w:hint="eastAsia"/>
        </w:rPr>
        <w:t>、</w:t>
      </w:r>
      <w:r w:rsidR="007617FA">
        <w:rPr>
          <w:rFonts w:hint="eastAsia"/>
        </w:rPr>
        <w:t>Indexed Database （IndexedDB）</w:t>
      </w:r>
      <w:r w:rsidR="007617FA">
        <w:rPr>
          <w:rFonts w:hint="eastAsia"/>
        </w:rPr>
        <w:t>。还</w:t>
      </w:r>
      <w:r w:rsidR="007617FA">
        <w:t>有应用层实现的可编程的</w:t>
      </w:r>
      <w:r w:rsidR="007617FA">
        <w:rPr>
          <w:rFonts w:hint="eastAsia"/>
        </w:rPr>
        <w:t>，</w:t>
      </w:r>
      <w:r w:rsidR="007617FA">
        <w:t>基于</w:t>
      </w:r>
      <w:r w:rsidR="007617FA">
        <w:rPr>
          <w:rFonts w:hint="eastAsia"/>
        </w:rPr>
        <w:t>Service Worker</w:t>
      </w:r>
      <w:r w:rsidR="007617FA">
        <w:rPr>
          <w:rFonts w:hint="eastAsia"/>
        </w:rPr>
        <w:t>的</w:t>
      </w:r>
      <w:r w:rsidR="007617FA">
        <w:t>离线缓存。</w:t>
      </w:r>
    </w:p>
    <w:p w14:paraId="5FA550DB" w14:textId="28C1A33B" w:rsidR="007617FA" w:rsidRDefault="007617FA" w:rsidP="007617FA">
      <w:pPr>
        <w:pStyle w:val="a0"/>
        <w:rPr>
          <w:rFonts w:hint="eastAsia"/>
        </w:rPr>
      </w:pPr>
      <w:r>
        <w:rPr>
          <w:rFonts w:hint="eastAsia"/>
        </w:rPr>
        <w:t>应用程序缓存为应用带来三个优势：</w:t>
      </w:r>
      <w:bookmarkStart w:id="42" w:name="_GoBack"/>
      <w:bookmarkEnd w:id="42"/>
    </w:p>
    <w:p w14:paraId="641BCCA1" w14:textId="77777777" w:rsidR="007617FA" w:rsidRDefault="007617FA" w:rsidP="007617FA">
      <w:pPr>
        <w:pStyle w:val="a0"/>
        <w:rPr>
          <w:rFonts w:hint="eastAsia"/>
        </w:rPr>
      </w:pPr>
      <w:r>
        <w:rPr>
          <w:rFonts w:hint="eastAsia"/>
        </w:rPr>
        <w:t>离线浏览 用户可在应用离线时使用它们</w:t>
      </w:r>
    </w:p>
    <w:p w14:paraId="19862BFC" w14:textId="77777777" w:rsidR="007617FA" w:rsidRDefault="007617FA" w:rsidP="007617FA">
      <w:pPr>
        <w:pStyle w:val="a0"/>
        <w:rPr>
          <w:rFonts w:hint="eastAsia"/>
        </w:rPr>
      </w:pPr>
      <w:r>
        <w:rPr>
          <w:rFonts w:hint="eastAsia"/>
        </w:rPr>
        <w:t>速度 已缓存资源加载得更快</w:t>
      </w:r>
    </w:p>
    <w:p w14:paraId="1366CA2C" w14:textId="4B5220D0" w:rsidR="007617FA" w:rsidRDefault="007617FA" w:rsidP="007617FA">
      <w:pPr>
        <w:pStyle w:val="a0"/>
        <w:rPr>
          <w:rFonts w:hint="eastAsia"/>
        </w:rPr>
      </w:pPr>
      <w:r>
        <w:rPr>
          <w:rFonts w:hint="eastAsia"/>
        </w:rPr>
        <w:t>减少服务器负载 浏览器将只从服务器下载更新过或更改过的资源。</w:t>
      </w:r>
    </w:p>
    <w:p w14:paraId="0096B78C" w14:textId="77777777" w:rsidR="00A903FA" w:rsidRDefault="00A903FA" w:rsidP="00A903FA">
      <w:pPr>
        <w:pStyle w:val="a0"/>
      </w:pPr>
    </w:p>
    <w:p w14:paraId="6ED5B577" w14:textId="3EB9171E" w:rsidR="000008D9" w:rsidRDefault="0027323B" w:rsidP="00A903FA">
      <w:pPr>
        <w:pStyle w:val="aff"/>
        <w:spacing w:beforeLines="50" w:before="163" w:afterLines="50" w:after="163"/>
        <w:ind w:firstLine="640"/>
        <w:jc w:val="left"/>
      </w:pPr>
      <w:bookmarkStart w:id="43" w:name="_Toc324178434"/>
      <w:bookmarkStart w:id="44" w:name="_Toc324179055"/>
      <w:bookmarkStart w:id="45" w:name="_Toc324432721"/>
      <w:bookmarkStart w:id="46" w:name="_Toc326079867"/>
      <w:r w:rsidRPr="00633460">
        <w:rPr>
          <w:rFonts w:ascii="_GB2312" w:hAnsi="_GB2312"/>
          <w:noProof/>
          <w:color w:val="000000"/>
        </w:rPr>
        <w:lastRenderedPageBreak/>
        <w:drawing>
          <wp:anchor distT="0" distB="0" distL="114300" distR="114300" simplePos="0" relativeHeight="251667968" behindDoc="0" locked="0" layoutInCell="1" allowOverlap="1" wp14:anchorId="433C73F1" wp14:editId="32232F9C">
            <wp:simplePos x="0" y="0"/>
            <wp:positionH relativeFrom="column">
              <wp:posOffset>269875</wp:posOffset>
            </wp:positionH>
            <wp:positionV relativeFrom="paragraph">
              <wp:posOffset>484948</wp:posOffset>
            </wp:positionV>
            <wp:extent cx="5760085" cy="3086100"/>
            <wp:effectExtent l="0" t="0" r="5715" b="127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3086100"/>
                    </a:xfrm>
                    <a:prstGeom prst="rect">
                      <a:avLst/>
                    </a:prstGeom>
                  </pic:spPr>
                </pic:pic>
              </a:graphicData>
            </a:graphic>
            <wp14:sizeRelH relativeFrom="page">
              <wp14:pctWidth>0</wp14:pctWidth>
            </wp14:sizeRelH>
            <wp14:sizeRelV relativeFrom="page">
              <wp14:pctHeight>0</wp14:pctHeight>
            </wp14:sizeRelV>
          </wp:anchor>
        </w:drawing>
      </w:r>
      <w:r w:rsidR="000008D9">
        <w:rPr>
          <w:rFonts w:ascii="黑体" w:eastAsia="黑体" w:hint="eastAsia"/>
        </w:rPr>
        <w:t xml:space="preserve">第三章  </w:t>
      </w:r>
      <w:r w:rsidR="00236C2E">
        <w:rPr>
          <w:rFonts w:ascii="黑体" w:eastAsia="黑体" w:hint="eastAsia"/>
        </w:rPr>
        <w:t>基于</w:t>
      </w:r>
      <w:r w:rsidR="00236C2E">
        <w:rPr>
          <w:rFonts w:ascii="黑体" w:eastAsia="黑体"/>
        </w:rPr>
        <w:t>S</w:t>
      </w:r>
      <w:r w:rsidR="00273E29">
        <w:rPr>
          <w:rFonts w:ascii="黑体" w:eastAsia="黑体"/>
        </w:rPr>
        <w:t>ervice Worker</w:t>
      </w:r>
      <w:r w:rsidR="00236C2E">
        <w:rPr>
          <w:rFonts w:ascii="黑体" w:eastAsia="黑体" w:hint="eastAsia"/>
        </w:rPr>
        <w:t>离线阅读系统总体设计</w:t>
      </w:r>
      <w:bookmarkEnd w:id="43"/>
      <w:bookmarkEnd w:id="44"/>
      <w:bookmarkEnd w:id="45"/>
      <w:bookmarkEnd w:id="46"/>
    </w:p>
    <w:p w14:paraId="179F7DDC" w14:textId="77777777" w:rsidR="000008D9" w:rsidRDefault="000008D9">
      <w:pPr>
        <w:ind w:firstLine="480"/>
      </w:pPr>
      <w:r>
        <w:rPr>
          <w:rFonts w:hint="eastAsia"/>
        </w:rPr>
        <w:t>随着</w:t>
      </w:r>
      <w:r>
        <w:rPr>
          <w:rFonts w:hint="eastAsia"/>
          <w:color w:val="FF0000"/>
        </w:rPr>
        <w:t>。。略。。</w:t>
      </w:r>
      <w:r>
        <w:rPr>
          <w:rFonts w:hint="eastAsia"/>
        </w:rPr>
        <w:t>关键</w:t>
      </w:r>
      <w:r>
        <w:rPr>
          <w:rFonts w:hint="eastAsia"/>
          <w:vertAlign w:val="superscript"/>
        </w:rPr>
        <w:t>[8-11]</w:t>
      </w:r>
      <w:r>
        <w:rPr>
          <w:rFonts w:hint="eastAsia"/>
        </w:rPr>
        <w:t>。</w:t>
      </w:r>
    </w:p>
    <w:p w14:paraId="53D95A2B" w14:textId="77777777" w:rsidR="0043515B" w:rsidRDefault="0043515B">
      <w:pPr>
        <w:ind w:firstLine="480"/>
      </w:pPr>
    </w:p>
    <w:p w14:paraId="546509F9" w14:textId="77777777" w:rsidR="0043515B" w:rsidRDefault="0043515B">
      <w:pPr>
        <w:ind w:firstLine="480"/>
      </w:pPr>
    </w:p>
    <w:p w14:paraId="5CAC1C7D" w14:textId="45446D79" w:rsidR="000008D9" w:rsidRDefault="000008D9">
      <w:pPr>
        <w:pStyle w:val="2"/>
      </w:pPr>
      <w:bookmarkStart w:id="47" w:name="_Toc324178435"/>
      <w:bookmarkStart w:id="48" w:name="_Toc324179056"/>
      <w:bookmarkStart w:id="49" w:name="_Toc324432722"/>
      <w:bookmarkStart w:id="50" w:name="_Toc326079868"/>
      <w:r>
        <w:rPr>
          <w:rFonts w:hint="eastAsia"/>
        </w:rPr>
        <w:t>3.1</w:t>
      </w:r>
      <w:bookmarkEnd w:id="47"/>
      <w:bookmarkEnd w:id="48"/>
      <w:bookmarkEnd w:id="49"/>
      <w:bookmarkEnd w:id="50"/>
      <w:r w:rsidR="00236C2E">
        <w:rPr>
          <w:rFonts w:hint="eastAsia"/>
        </w:rPr>
        <w:t>离线</w:t>
      </w:r>
      <w:r w:rsidR="00533CA8">
        <w:rPr>
          <w:rFonts w:hint="eastAsia"/>
        </w:rPr>
        <w:t>应用框架</w:t>
      </w:r>
      <w:r w:rsidR="00CA10ED">
        <w:rPr>
          <w:rFonts w:hint="eastAsia"/>
        </w:rPr>
        <w:t>总体设计</w:t>
      </w:r>
    </w:p>
    <w:p w14:paraId="55F8D930" w14:textId="77777777" w:rsidR="00266697" w:rsidRDefault="00266697" w:rsidP="00266697">
      <w:pPr>
        <w:pStyle w:val="a0"/>
        <w:rPr>
          <w:rFonts w:ascii="_GB2312" w:hAnsi="_GB2312"/>
          <w:color w:val="000000"/>
        </w:rPr>
      </w:pPr>
      <w:r>
        <w:rPr>
          <w:rFonts w:hint="eastAsia"/>
        </w:rPr>
        <w:t>本论文着重于离线应用框架</w:t>
      </w:r>
      <w:r>
        <w:t>总体</w:t>
      </w:r>
      <w:r>
        <w:rPr>
          <w:rFonts w:hint="eastAsia"/>
        </w:rPr>
        <w:t>设计，</w:t>
      </w:r>
      <w:r>
        <w:rPr>
          <w:rFonts w:ascii="_GB2312" w:hAnsi="_GB2312" w:hint="eastAsia"/>
          <w:color w:val="000000"/>
        </w:rPr>
        <w:t>通过离线支持提高用户的应用体验。在浏览器中，让用户有原生应用般的体验。当用户在火车上或者其它网络信号不稳定场景下，使用手机电子阅读器阅读时，经常会出现无法正常连接或打开网页响应时间较慢的情况，阅读体验效果差。</w:t>
      </w:r>
      <w:r>
        <w:rPr>
          <w:rFonts w:hint="eastAsia"/>
        </w:rPr>
        <w:t>目前，大多数的网站程序通过缓存</w:t>
      </w:r>
      <w:r>
        <w:rPr>
          <w:rFonts w:hint="eastAsia"/>
          <w:lang w:val="zh-TW"/>
        </w:rPr>
        <w:t>网站的静态资源提高网站的访问速度。当网络连接断开的情况下，无法响应用户发送的异步请求和数据交互。</w:t>
      </w:r>
      <w:r>
        <w:rPr>
          <w:rFonts w:ascii="_GB2312" w:hAnsi="_GB2312" w:hint="eastAsia"/>
          <w:color w:val="000000"/>
        </w:rPr>
        <w:t>本</w:t>
      </w:r>
      <w:r>
        <w:rPr>
          <w:rFonts w:ascii="_GB2312" w:hAnsi="_GB2312"/>
          <w:color w:val="000000"/>
        </w:rPr>
        <w:t>离线框架</w:t>
      </w:r>
      <w:r>
        <w:rPr>
          <w:rFonts w:ascii="_GB2312" w:hAnsi="_GB2312" w:hint="eastAsia"/>
          <w:color w:val="000000"/>
        </w:rPr>
        <w:t>设计目的是，不管用户在何种网络环境下，读取数据或者提交数据不受网络环境影响，均可以正常使用系统。</w:t>
      </w:r>
    </w:p>
    <w:p w14:paraId="7190CEC5" w14:textId="77777777" w:rsidR="000F0B3F" w:rsidRPr="004A44A5" w:rsidRDefault="000F0B3F" w:rsidP="000F0B3F">
      <w:pPr>
        <w:pStyle w:val="a0"/>
        <w:rPr>
          <w:rFonts w:hAnsi="宋体"/>
        </w:rPr>
      </w:pPr>
      <w:r w:rsidRPr="004A44A5">
        <w:rPr>
          <w:rFonts w:hAnsi="宋体" w:hint="eastAsia"/>
        </w:rPr>
        <w:t>用户可离线访问你的应用，这对于无法随时保持联网状态的移动终端用户来说尤其重要。用户访问本地的缓存文件，通常意味着更快的访问速度。仅仅加载被修改过的资源，避免同一资源对服务器多次的请求，大大降低了对服务器的访问压力。</w:t>
      </w:r>
    </w:p>
    <w:p w14:paraId="4B3CAB9F" w14:textId="77777777" w:rsidR="000F0B3F" w:rsidRPr="000F0B3F" w:rsidRDefault="000F0B3F" w:rsidP="00266697">
      <w:pPr>
        <w:pStyle w:val="a0"/>
        <w:rPr>
          <w:rFonts w:ascii="_GB2312" w:hAnsi="_GB2312" w:hint="eastAsia"/>
          <w:color w:val="000000"/>
        </w:rPr>
      </w:pPr>
    </w:p>
    <w:p w14:paraId="46B0DE1B" w14:textId="77777777" w:rsidR="00266697" w:rsidRDefault="00266697" w:rsidP="00266697">
      <w:pPr>
        <w:pStyle w:val="a0"/>
      </w:pPr>
      <w:r>
        <w:rPr>
          <w:noProof/>
        </w:rPr>
        <w:lastRenderedPageBreak/>
        <w:drawing>
          <wp:anchor distT="0" distB="0" distL="114300" distR="114300" simplePos="0" relativeHeight="251672064" behindDoc="0" locked="0" layoutInCell="1" allowOverlap="1" wp14:anchorId="0342AC5C" wp14:editId="2FDAFB72">
            <wp:simplePos x="0" y="0"/>
            <wp:positionH relativeFrom="column">
              <wp:posOffset>-27940</wp:posOffset>
            </wp:positionH>
            <wp:positionV relativeFrom="paragraph">
              <wp:posOffset>1314219</wp:posOffset>
            </wp:positionV>
            <wp:extent cx="5278120" cy="13512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离线框架.png"/>
                    <pic:cNvPicPr/>
                  </pic:nvPicPr>
                  <pic:blipFill>
                    <a:blip r:embed="rId24">
                      <a:extLst>
                        <a:ext uri="{28A0092B-C50C-407E-A947-70E740481C1C}">
                          <a14:useLocalDpi xmlns:a14="http://schemas.microsoft.com/office/drawing/2010/main" val="0"/>
                        </a:ext>
                      </a:extLst>
                    </a:blip>
                    <a:stretch>
                      <a:fillRect/>
                    </a:stretch>
                  </pic:blipFill>
                  <pic:spPr>
                    <a:xfrm>
                      <a:off x="0" y="0"/>
                      <a:ext cx="5278120" cy="1351280"/>
                    </a:xfrm>
                    <a:prstGeom prst="rect">
                      <a:avLst/>
                    </a:prstGeom>
                  </pic:spPr>
                </pic:pic>
              </a:graphicData>
            </a:graphic>
            <wp14:sizeRelH relativeFrom="page">
              <wp14:pctWidth>0</wp14:pctWidth>
            </wp14:sizeRelH>
            <wp14:sizeRelV relativeFrom="page">
              <wp14:pctHeight>0</wp14:pctHeight>
            </wp14:sizeRelV>
          </wp:anchor>
        </w:drawing>
      </w:r>
      <w:r>
        <w:rPr>
          <w:rFonts w:hint="eastAsia"/>
          <w:lang w:val="zh-TW"/>
        </w:rPr>
        <w:t>本系统框架，对于系统运行过程中使用到的静态资源和动态资源全部进行的缓存。当用户首次使用时，系统自动完成数据加载，并调用</w:t>
      </w:r>
      <w:r>
        <w:t>Service Worker</w:t>
      </w:r>
      <w:r>
        <w:rPr>
          <w:rFonts w:hint="eastAsia"/>
        </w:rPr>
        <w:t>程序把所需的数据都缓存到缓存中。用户再次访问时，浏览器直接从缓存中返回数据。从而实现</w:t>
      </w:r>
      <w:r>
        <w:rPr>
          <w:rFonts w:hint="eastAsia"/>
          <w:lang w:val="zh-TW"/>
        </w:rPr>
        <w:t>用户在线和离线的情况下都可在移动终端浏览</w:t>
      </w:r>
      <w:r>
        <w:rPr>
          <w:lang w:val="zh-TW"/>
        </w:rPr>
        <w:t>器中</w:t>
      </w:r>
      <w:r>
        <w:rPr>
          <w:rFonts w:hint="eastAsia"/>
          <w:lang w:val="zh-TW"/>
        </w:rPr>
        <w:t>访问网站。</w:t>
      </w:r>
      <w:r>
        <w:rPr>
          <w:rFonts w:hint="eastAsia"/>
        </w:rPr>
        <w:t>离线应用整体框架示意图如图1所示。</w:t>
      </w:r>
    </w:p>
    <w:p w14:paraId="0A457938" w14:textId="77777777" w:rsidR="00266697" w:rsidRPr="00C627CE" w:rsidRDefault="00266697" w:rsidP="00266697">
      <w:pPr>
        <w:pStyle w:val="a0"/>
        <w:jc w:val="center"/>
        <w:rPr>
          <w:sz w:val="21"/>
          <w:szCs w:val="21"/>
        </w:rPr>
      </w:pPr>
      <w:r w:rsidRPr="00C627CE">
        <w:rPr>
          <w:sz w:val="21"/>
          <w:szCs w:val="21"/>
        </w:rPr>
        <w:t>图</w:t>
      </w:r>
      <w:r>
        <w:rPr>
          <w:rFonts w:hint="eastAsia"/>
          <w:sz w:val="21"/>
          <w:szCs w:val="21"/>
        </w:rPr>
        <w:t>1</w:t>
      </w:r>
      <w:r w:rsidRPr="00C627CE">
        <w:rPr>
          <w:rFonts w:hint="eastAsia"/>
          <w:sz w:val="21"/>
          <w:szCs w:val="21"/>
        </w:rPr>
        <w:t xml:space="preserve"> 离线</w:t>
      </w:r>
      <w:r w:rsidRPr="009025CB">
        <w:rPr>
          <w:rFonts w:hint="eastAsia"/>
          <w:sz w:val="21"/>
          <w:szCs w:val="21"/>
        </w:rPr>
        <w:t>应用整体</w:t>
      </w:r>
      <w:r>
        <w:rPr>
          <w:rFonts w:hint="eastAsia"/>
          <w:sz w:val="21"/>
          <w:szCs w:val="21"/>
        </w:rPr>
        <w:t>示意</w:t>
      </w:r>
      <w:r w:rsidRPr="00C627CE">
        <w:rPr>
          <w:rFonts w:hint="eastAsia"/>
          <w:sz w:val="21"/>
          <w:szCs w:val="21"/>
        </w:rPr>
        <w:t>图</w:t>
      </w:r>
    </w:p>
    <w:p w14:paraId="264810CB" w14:textId="77777777" w:rsidR="00266697" w:rsidRDefault="00266697" w:rsidP="00266697">
      <w:pPr>
        <w:pStyle w:val="a0"/>
      </w:pPr>
      <w:r>
        <w:rPr>
          <w:rFonts w:hint="eastAsia"/>
        </w:rPr>
        <w:t>其中包括四大模块：数据缓存、离线数据访问、离线数据提交和离线数据同步。数据缓存模块需在线时进行数据请求，并把返回的数据缓存在浏览器本地。离线数据访问模块，会处理用户离线时的请求，并正常的返回数据。离线数据提交模块，处理离线情况下用户的提交请求，并把数据存到浏览器本地。离线数据同步模块，完成数据刷新同步操作，保持本地数据与服务器数据的一致性。</w:t>
      </w:r>
    </w:p>
    <w:p w14:paraId="35B8FF1C" w14:textId="77777777" w:rsidR="00266697" w:rsidRDefault="00266697" w:rsidP="00266697">
      <w:pPr>
        <w:pStyle w:val="a0"/>
      </w:pPr>
      <w:r>
        <w:rPr>
          <w:rFonts w:hint="eastAsia"/>
        </w:rPr>
        <w:t>以上描述系统的整体模块设计，下面介绍框架的分层设计。为了更好的理解该框架结构，浏览器内部实现代码，可划分为视图、请求控制和数据三大层次结构。这样保证了代码的低耦合、高重用和可维护性。</w:t>
      </w:r>
    </w:p>
    <w:p w14:paraId="151F93F7" w14:textId="77777777" w:rsidR="00266697" w:rsidRDefault="00266697" w:rsidP="00266697">
      <w:pPr>
        <w:pStyle w:val="a0"/>
      </w:pPr>
      <w:r>
        <w:rPr>
          <w:rFonts w:hint="eastAsia"/>
        </w:rPr>
        <w:t>离线应用分层设计图如图2所示。</w:t>
      </w:r>
    </w:p>
    <w:p w14:paraId="777C2672" w14:textId="77777777" w:rsidR="00266697" w:rsidRDefault="00266697" w:rsidP="00266697">
      <w:pPr>
        <w:pStyle w:val="a0"/>
      </w:pPr>
      <w:r w:rsidRPr="000B3ECD">
        <w:rPr>
          <w:rFonts w:hAnsi="宋体" w:hint="eastAsia"/>
        </w:rPr>
        <w:t>请求控制是离线应用分层设计中的核心模块。核心模块的实现依赖于</w:t>
      </w:r>
      <w:r w:rsidRPr="000B3ECD">
        <w:rPr>
          <w:rStyle w:val="a4"/>
          <w:rFonts w:hAnsi="宋体" w:hint="eastAsia"/>
        </w:rPr>
        <w:t>S</w:t>
      </w:r>
      <w:r w:rsidRPr="000B3ECD">
        <w:rPr>
          <w:rStyle w:val="a4"/>
          <w:rFonts w:hAnsi="宋体"/>
        </w:rPr>
        <w:t>ervice Worker</w:t>
      </w:r>
      <w:r w:rsidRPr="000B3ECD">
        <w:rPr>
          <w:rStyle w:val="a4"/>
          <w:rFonts w:hAnsi="宋体" w:hint="eastAsia"/>
        </w:rPr>
        <w:t>技术</w:t>
      </w:r>
      <w:r>
        <w:rPr>
          <w:rStyle w:val="a4"/>
          <w:rFonts w:hAnsi="宋体" w:hint="eastAsia"/>
        </w:rPr>
        <w:t>。</w:t>
      </w:r>
      <w:r w:rsidRPr="000B3ECD">
        <w:rPr>
          <w:rStyle w:val="a4"/>
          <w:rFonts w:hAnsi="宋体" w:hint="eastAsia"/>
        </w:rPr>
        <w:t>S</w:t>
      </w:r>
      <w:r w:rsidRPr="000B3ECD">
        <w:rPr>
          <w:rStyle w:val="a4"/>
          <w:rFonts w:hAnsi="宋体"/>
        </w:rPr>
        <w:t>ervice Worker</w:t>
      </w:r>
      <w:r>
        <w:rPr>
          <w:rStyle w:val="a4"/>
          <w:rFonts w:hAnsi="宋体" w:hint="eastAsia"/>
        </w:rPr>
        <w:t>是如何在浏览器中工作的呢？</w:t>
      </w:r>
      <w:r w:rsidRPr="009C143C">
        <w:rPr>
          <w:rFonts w:hint="eastAsia"/>
        </w:rPr>
        <w:t>浏览器内核由两部分组成。一是渲染引擎，决定网页内容和格式在浏览器中的显示效果。另一个是JS引擎，对JavaScript进行解释、编译和执行，使网页达到一些动态的效果。在浏览器中，JS引擎是基于事件驱动单线程执行的，任务队列一直等待任务的到来，然后进行处理，浏览器无论什么时候都只有一个JS线程在运行JS程序。然而Web Worker的出现，使浏览器脚本的处理可以是多线程的。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w:t>
      </w:r>
    </w:p>
    <w:p w14:paraId="70DBDAB2" w14:textId="77777777" w:rsidR="00266697" w:rsidRDefault="0086224A" w:rsidP="00266697">
      <w:pPr>
        <w:pStyle w:val="a0"/>
        <w:jc w:val="center"/>
      </w:pPr>
      <w:r>
        <w:rPr>
          <w:noProof/>
        </w:rPr>
        <w:lastRenderedPageBreak/>
        <w:object w:dxaOrig="0" w:dyaOrig="0" w14:anchorId="35BFB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6pt;width:415.1pt;height:344pt;z-index:251671040;mso-position-horizontal-relative:text;mso-position-vertical-relative:text">
            <v:imagedata r:id="rId25" o:title=""/>
            <w10:wrap type="square"/>
          </v:shape>
          <o:OLEObject Type="Embed" ProgID="Visio.Drawing.15" ShapeID="_x0000_s1027" DrawAspect="Content" ObjectID="_1564077257" r:id="rId26"/>
        </w:object>
      </w:r>
      <w:r w:rsidR="00266697" w:rsidRPr="009C143C">
        <w:rPr>
          <w:rFonts w:hint="eastAsia"/>
          <w:sz w:val="21"/>
          <w:szCs w:val="21"/>
        </w:rPr>
        <w:t>图</w:t>
      </w:r>
      <w:r w:rsidR="00266697">
        <w:rPr>
          <w:rFonts w:hint="eastAsia"/>
          <w:sz w:val="21"/>
          <w:szCs w:val="21"/>
        </w:rPr>
        <w:t>2</w:t>
      </w:r>
      <w:r w:rsidR="00266697" w:rsidRPr="009C143C">
        <w:rPr>
          <w:rFonts w:hint="eastAsia"/>
          <w:sz w:val="21"/>
          <w:szCs w:val="21"/>
        </w:rPr>
        <w:t>框架分层设计图</w:t>
      </w:r>
    </w:p>
    <w:p w14:paraId="3D61E576" w14:textId="77777777" w:rsidR="00266697" w:rsidRDefault="00266697" w:rsidP="00266697">
      <w:pPr>
        <w:pStyle w:val="a0"/>
      </w:pPr>
      <w:r w:rsidRPr="009C143C">
        <w:rPr>
          <w:rFonts w:hint="eastAsia"/>
        </w:rPr>
        <w:t>Service Worker是基于Web Worker实现，可以进行本地缓存，相当于是一个本地代理，可以减少WEB应用对网络的依赖。其在浏览器中的工作流程图如下图</w:t>
      </w:r>
      <w:r>
        <w:rPr>
          <w:rFonts w:hint="eastAsia"/>
        </w:rPr>
        <w:t>3</w:t>
      </w:r>
      <w:r w:rsidRPr="009C143C">
        <w:rPr>
          <w:rFonts w:hint="eastAsia"/>
        </w:rPr>
        <w:t>所示。</w:t>
      </w:r>
    </w:p>
    <w:p w14:paraId="6FACB103" w14:textId="77777777" w:rsidR="00266697" w:rsidRPr="000B3ECD" w:rsidRDefault="00266697" w:rsidP="00266697">
      <w:pPr>
        <w:pStyle w:val="a0"/>
        <w:rPr>
          <w:rFonts w:hAnsi="宋体"/>
        </w:rPr>
      </w:pPr>
      <w:r w:rsidRPr="000B3ECD">
        <w:rPr>
          <w:rFonts w:hAnsi="宋体" w:hint="eastAsia"/>
        </w:rPr>
        <w:t>请求控制是离线应用分层设计中的核心模块。核心模块的实现依赖于</w:t>
      </w:r>
      <w:r w:rsidRPr="000B3ECD">
        <w:rPr>
          <w:rStyle w:val="a4"/>
          <w:rFonts w:hAnsi="宋体" w:hint="eastAsia"/>
        </w:rPr>
        <w:t>S</w:t>
      </w:r>
      <w:r w:rsidRPr="000B3ECD">
        <w:rPr>
          <w:rStyle w:val="a4"/>
          <w:rFonts w:hAnsi="宋体"/>
        </w:rPr>
        <w:t>ervice Worker</w:t>
      </w:r>
      <w:r w:rsidRPr="000B3ECD">
        <w:rPr>
          <w:rStyle w:val="a4"/>
          <w:rFonts w:hAnsi="宋体" w:hint="eastAsia"/>
        </w:rPr>
        <w:t>技术</w:t>
      </w:r>
      <w:r>
        <w:rPr>
          <w:rStyle w:val="a4"/>
          <w:rFonts w:hAnsi="宋体" w:hint="eastAsia"/>
        </w:rPr>
        <w:t>。</w:t>
      </w:r>
      <w:r w:rsidRPr="000B3ECD">
        <w:rPr>
          <w:rStyle w:val="a4"/>
          <w:rFonts w:hAnsi="宋体" w:hint="eastAsia"/>
        </w:rPr>
        <w:t>S</w:t>
      </w:r>
      <w:r w:rsidRPr="000B3ECD">
        <w:rPr>
          <w:rStyle w:val="a4"/>
          <w:rFonts w:hAnsi="宋体"/>
        </w:rPr>
        <w:t>ervice Worker</w:t>
      </w:r>
      <w:r>
        <w:rPr>
          <w:rStyle w:val="a4"/>
          <w:rFonts w:hAnsi="宋体" w:hint="eastAsia"/>
        </w:rPr>
        <w:t>是如何在浏览器中工作的呢？</w:t>
      </w:r>
      <w:r w:rsidRPr="009C143C">
        <w:rPr>
          <w:rFonts w:hint="eastAsia"/>
        </w:rPr>
        <w:t>浏览器内核由两部分组成。一是渲染引擎，决定网页内容和格式在浏览器中的显示效果。另一个是JS引擎，对JavaScript进行解释、编译和执行，使网页达到一些动态的效果。在浏览器中，JS引擎是基于事件驱动单线程执行的，任务队列一直等待任务的到来，然后进行处理，浏览器无论什么时候都只有一个JS线程在运行JS程序。然而Web Worker的出现，使浏览器脚本的处理可以是多线程的。它会在当前JavaScript的执行主线程中利用Worker类新开辟一个额外的线程来加载和运行特定的JavaScript文件，这个新的线程和JavaScript的主线程之间并不会互相影响和阻塞执行，而且在Web Worker中提供了这个新线程和JavaScript主线程之间数据交换的接口。Service Worker是基于Web Worker实现，可以进行本地缓存，相当于是一个本地代理，可以减少WEB应用对网络的依赖。</w:t>
      </w:r>
    </w:p>
    <w:p w14:paraId="4F0FB56D" w14:textId="77777777" w:rsidR="00266697" w:rsidRPr="00A0547E" w:rsidRDefault="0086224A" w:rsidP="00266697">
      <w:pPr>
        <w:pStyle w:val="a0"/>
        <w:jc w:val="center"/>
        <w:rPr>
          <w:rFonts w:hAnsi="宋体" w:cs="Helvetica"/>
          <w:sz w:val="21"/>
          <w:szCs w:val="21"/>
          <w:lang w:val="zh-TW" w:eastAsia="zh-TW"/>
        </w:rPr>
      </w:pPr>
      <w:r>
        <w:rPr>
          <w:rFonts w:hAnsi="宋体" w:cs="宋体"/>
          <w:noProof/>
        </w:rPr>
        <w:lastRenderedPageBreak/>
        <w:object w:dxaOrig="0" w:dyaOrig="0" w14:anchorId="176730D8">
          <v:shape id="_x0000_s1026" type="#_x0000_t75" style="position:absolute;left:0;text-align:left;margin-left:.85pt;margin-top:12.55pt;width:414.65pt;height:157.6pt;z-index:251670016">
            <v:imagedata r:id="rId27" o:title=""/>
            <w10:wrap type="square"/>
          </v:shape>
          <o:OLEObject Type="Embed" ProgID="Visio.Drawing.11" ShapeID="_x0000_s1026" DrawAspect="Content" ObjectID="_1564077258" r:id="rId28"/>
        </w:object>
      </w:r>
      <w:r w:rsidR="00266697" w:rsidRPr="00A0547E">
        <w:rPr>
          <w:rFonts w:hAnsi="宋体"/>
          <w:sz w:val="21"/>
          <w:szCs w:val="21"/>
          <w:lang w:val="zh-TW" w:eastAsia="zh-TW"/>
        </w:rPr>
        <w:t>图</w:t>
      </w:r>
      <w:r w:rsidR="00266697">
        <w:rPr>
          <w:rFonts w:eastAsia="PMingLiU" w:hAnsi="宋体"/>
          <w:sz w:val="21"/>
          <w:szCs w:val="21"/>
          <w:lang w:val="zh-TW" w:eastAsia="zh-TW"/>
        </w:rPr>
        <w:t xml:space="preserve">3 </w:t>
      </w:r>
      <w:r w:rsidR="00266697" w:rsidRPr="00A0547E">
        <w:rPr>
          <w:rFonts w:hAnsi="宋体"/>
          <w:sz w:val="21"/>
          <w:szCs w:val="21"/>
          <w:lang w:val="zh-TW" w:eastAsia="zh-TW"/>
        </w:rPr>
        <w:t>Service Worker的工作</w:t>
      </w:r>
      <w:r w:rsidR="00266697">
        <w:rPr>
          <w:rFonts w:hAnsi="宋体" w:hint="eastAsia"/>
          <w:sz w:val="21"/>
          <w:szCs w:val="21"/>
          <w:lang w:val="zh-TW"/>
        </w:rPr>
        <w:t>流程</w:t>
      </w:r>
      <w:r w:rsidR="00266697" w:rsidRPr="00A0547E">
        <w:rPr>
          <w:rFonts w:hAnsi="宋体"/>
          <w:sz w:val="21"/>
          <w:szCs w:val="21"/>
          <w:lang w:val="zh-TW" w:eastAsia="zh-TW"/>
        </w:rPr>
        <w:t>图</w:t>
      </w:r>
    </w:p>
    <w:p w14:paraId="28B001D2" w14:textId="77777777" w:rsidR="00266697" w:rsidRPr="00D070BE" w:rsidRDefault="00266697" w:rsidP="00266697">
      <w:pPr>
        <w:pStyle w:val="a0"/>
        <w:rPr>
          <w:rStyle w:val="a4"/>
        </w:rPr>
      </w:pPr>
      <w:r w:rsidRPr="008475F6">
        <w:rPr>
          <w:rStyle w:val="a4"/>
          <w:rFonts w:hint="eastAsia"/>
          <w:lang w:eastAsia="zh-TW"/>
        </w:rPr>
        <w:t>利用</w:t>
      </w:r>
      <w:r w:rsidRPr="00A14752">
        <w:rPr>
          <w:rStyle w:val="a4"/>
          <w:rFonts w:hint="eastAsia"/>
          <w:lang w:eastAsia="zh-TW"/>
        </w:rPr>
        <w:t>Service Worker</w:t>
      </w:r>
      <w:r w:rsidRPr="008475F6">
        <w:rPr>
          <w:rStyle w:val="a4"/>
          <w:rFonts w:hint="eastAsia"/>
          <w:lang w:eastAsia="zh-TW"/>
        </w:rPr>
        <w:t>，另起一个线程，用来监听所有网络请求，将已经请求过的数据放入</w:t>
      </w:r>
      <w:r>
        <w:rPr>
          <w:rStyle w:val="a4"/>
          <w:rFonts w:hint="eastAsia"/>
          <w:lang w:eastAsia="zh-TW"/>
        </w:rPr>
        <w:t>缓存</w:t>
      </w:r>
      <w:r w:rsidRPr="008475F6">
        <w:rPr>
          <w:rStyle w:val="a4"/>
          <w:rFonts w:hint="eastAsia"/>
          <w:lang w:eastAsia="zh-TW"/>
        </w:rPr>
        <w:t>，在断网的情况下，直接取用</w:t>
      </w:r>
      <w:r>
        <w:rPr>
          <w:rStyle w:val="a4"/>
          <w:rFonts w:hint="eastAsia"/>
          <w:lang w:eastAsia="zh-TW"/>
        </w:rPr>
        <w:t>缓存</w:t>
      </w:r>
      <w:r w:rsidRPr="008475F6">
        <w:rPr>
          <w:rStyle w:val="a4"/>
          <w:rFonts w:hint="eastAsia"/>
          <w:lang w:eastAsia="zh-TW"/>
        </w:rPr>
        <w:t>里面的资源。</w:t>
      </w:r>
      <w:r w:rsidRPr="008475F6">
        <w:rPr>
          <w:rStyle w:val="a4"/>
          <w:rFonts w:hint="eastAsia"/>
        </w:rPr>
        <w:t>为请求过的页面和图片，展示一个默认值。当有网络的时候，再重新从服务器更新。</w:t>
      </w:r>
      <w:r w:rsidRPr="00A14752">
        <w:rPr>
          <w:rStyle w:val="a4"/>
          <w:rFonts w:hint="eastAsia"/>
          <w:lang w:eastAsia="zh-TW"/>
        </w:rPr>
        <w:t>Service Worker</w:t>
      </w:r>
      <w:r>
        <w:rPr>
          <w:rStyle w:val="a4"/>
          <w:rFonts w:hint="eastAsia"/>
        </w:rPr>
        <w:t>最</w:t>
      </w:r>
      <w:r>
        <w:rPr>
          <w:rStyle w:val="a4"/>
        </w:rPr>
        <w:t>主要的工作是，对前端</w:t>
      </w:r>
      <w:r>
        <w:rPr>
          <w:rStyle w:val="a4"/>
          <w:rFonts w:hint="eastAsia"/>
        </w:rPr>
        <w:t>视图</w:t>
      </w:r>
      <w:r>
        <w:rPr>
          <w:rStyle w:val="a4"/>
        </w:rPr>
        <w:t>层发起的</w:t>
      </w:r>
      <w:r>
        <w:rPr>
          <w:rStyle w:val="a4"/>
          <w:rFonts w:hint="eastAsia"/>
        </w:rPr>
        <w:t>请</w:t>
      </w:r>
      <w:r>
        <w:rPr>
          <w:rStyle w:val="a4"/>
        </w:rPr>
        <w:t>求</w:t>
      </w:r>
      <w:r>
        <w:rPr>
          <w:rStyle w:val="a4"/>
          <w:rFonts w:hint="eastAsia"/>
        </w:rPr>
        <w:t>进行控制</w:t>
      </w:r>
      <w:r>
        <w:rPr>
          <w:rStyle w:val="a4"/>
        </w:rPr>
        <w:t>，</w:t>
      </w:r>
      <w:r>
        <w:rPr>
          <w:rStyle w:val="a4"/>
          <w:rFonts w:hint="eastAsia"/>
        </w:rPr>
        <w:t>并与浏览</w:t>
      </w:r>
      <w:r>
        <w:rPr>
          <w:rStyle w:val="a4"/>
        </w:rPr>
        <w:t>器中缓存数据交互</w:t>
      </w:r>
      <w:r>
        <w:rPr>
          <w:rStyle w:val="a4"/>
          <w:rFonts w:hint="eastAsia"/>
        </w:rPr>
        <w:t>，返</w:t>
      </w:r>
      <w:r>
        <w:rPr>
          <w:rStyle w:val="a4"/>
        </w:rPr>
        <w:t>回数据到前端视图层。</w:t>
      </w:r>
    </w:p>
    <w:p w14:paraId="20A0DBD3" w14:textId="658E1E8D" w:rsidR="000008D9" w:rsidRDefault="000008D9">
      <w:pPr>
        <w:pStyle w:val="2"/>
      </w:pPr>
      <w:bookmarkStart w:id="51" w:name="_Toc313621006"/>
      <w:bookmarkStart w:id="52" w:name="_Toc324178436"/>
      <w:bookmarkStart w:id="53" w:name="_Toc324179057"/>
      <w:bookmarkStart w:id="54" w:name="_Toc324432723"/>
      <w:bookmarkStart w:id="55" w:name="_Toc326079869"/>
      <w:r>
        <w:rPr>
          <w:rFonts w:hint="eastAsia"/>
        </w:rPr>
        <w:t>3.2</w:t>
      </w:r>
      <w:bookmarkEnd w:id="51"/>
      <w:bookmarkEnd w:id="52"/>
      <w:bookmarkEnd w:id="53"/>
      <w:bookmarkEnd w:id="54"/>
      <w:bookmarkEnd w:id="55"/>
      <w:r w:rsidR="0073319C">
        <w:rPr>
          <w:rFonts w:hint="eastAsia"/>
        </w:rPr>
        <w:t>离线数据交互机制</w:t>
      </w:r>
    </w:p>
    <w:p w14:paraId="5B2A3378" w14:textId="34198D17" w:rsidR="0073319C" w:rsidRPr="0073319C" w:rsidRDefault="0073319C" w:rsidP="0073319C">
      <w:pPr>
        <w:pStyle w:val="30"/>
        <w:tabs>
          <w:tab w:val="left" w:pos="6960"/>
        </w:tabs>
        <w:spacing w:before="163" w:after="163" w:line="360" w:lineRule="auto"/>
      </w:pPr>
      <w:r>
        <w:rPr>
          <w:rFonts w:hint="eastAsia"/>
        </w:rPr>
        <w:t>3.2.</w:t>
      </w:r>
      <w:r>
        <w:t>1</w:t>
      </w:r>
      <w:r>
        <w:rPr>
          <w:rFonts w:hint="eastAsia"/>
        </w:rPr>
        <w:t>离线</w:t>
      </w:r>
      <w:r>
        <w:t>数据</w:t>
      </w:r>
      <w:r>
        <w:rPr>
          <w:rFonts w:hint="eastAsia"/>
        </w:rPr>
        <w:t>访问</w:t>
      </w:r>
    </w:p>
    <w:p w14:paraId="569FEB89" w14:textId="77777777" w:rsidR="0073319C" w:rsidRDefault="0073319C" w:rsidP="0073319C">
      <w:pPr>
        <w:pStyle w:val="a0"/>
      </w:pPr>
      <w:r>
        <w:rPr>
          <w:rFonts w:hint="eastAsia"/>
        </w:rPr>
        <w:t>用户打开浏览器阅读，前端页面发送异步请求，</w:t>
      </w:r>
      <w:r>
        <w:t>Service Worker</w:t>
      </w:r>
      <w:r>
        <w:rPr>
          <w:rFonts w:hint="eastAsia"/>
        </w:rPr>
        <w:t>程序进行数据拦截处理，返回到前端页面。如图4，基于</w:t>
      </w:r>
      <w:r>
        <w:t>Service Worker</w:t>
      </w:r>
      <w:r>
        <w:rPr>
          <w:rFonts w:hint="eastAsia"/>
        </w:rPr>
        <w:t>实现的离线数据访问图。</w:t>
      </w:r>
    </w:p>
    <w:p w14:paraId="501BBD03" w14:textId="77777777" w:rsidR="0073319C" w:rsidRDefault="0073319C" w:rsidP="0073319C">
      <w:pPr>
        <w:pStyle w:val="a0"/>
        <w:jc w:val="center"/>
        <w:rPr>
          <w:rStyle w:val="a4"/>
        </w:rPr>
      </w:pPr>
      <w:r w:rsidRPr="00343687">
        <w:rPr>
          <w:rFonts w:hint="eastAsia"/>
          <w:noProof/>
        </w:rPr>
        <w:lastRenderedPageBreak/>
        <w:drawing>
          <wp:anchor distT="0" distB="0" distL="114300" distR="114300" simplePos="0" relativeHeight="251675136" behindDoc="0" locked="0" layoutInCell="1" allowOverlap="1" wp14:anchorId="624C90C0" wp14:editId="2E5A0458">
            <wp:simplePos x="0" y="0"/>
            <wp:positionH relativeFrom="column">
              <wp:posOffset>0</wp:posOffset>
            </wp:positionH>
            <wp:positionV relativeFrom="paragraph">
              <wp:posOffset>125788</wp:posOffset>
            </wp:positionV>
            <wp:extent cx="5278120" cy="5954395"/>
            <wp:effectExtent l="0" t="0" r="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离线数据访问.jpg"/>
                    <pic:cNvPicPr/>
                  </pic:nvPicPr>
                  <pic:blipFill>
                    <a:blip r:embed="rId29">
                      <a:extLst>
                        <a:ext uri="{28A0092B-C50C-407E-A947-70E740481C1C}">
                          <a14:useLocalDpi xmlns:a14="http://schemas.microsoft.com/office/drawing/2010/main" val="0"/>
                        </a:ext>
                      </a:extLst>
                    </a:blip>
                    <a:stretch>
                      <a:fillRect/>
                    </a:stretch>
                  </pic:blipFill>
                  <pic:spPr>
                    <a:xfrm>
                      <a:off x="0" y="0"/>
                      <a:ext cx="5278120" cy="5954395"/>
                    </a:xfrm>
                    <a:prstGeom prst="rect">
                      <a:avLst/>
                    </a:prstGeom>
                  </pic:spPr>
                </pic:pic>
              </a:graphicData>
            </a:graphic>
            <wp14:sizeRelH relativeFrom="page">
              <wp14:pctWidth>0</wp14:pctWidth>
            </wp14:sizeRelH>
            <wp14:sizeRelV relativeFrom="page">
              <wp14:pctHeight>0</wp14:pctHeight>
            </wp14:sizeRelV>
          </wp:anchor>
        </w:drawing>
      </w:r>
      <w:r w:rsidRPr="00343687">
        <w:rPr>
          <w:rFonts w:hint="eastAsia"/>
          <w:sz w:val="21"/>
          <w:szCs w:val="21"/>
          <w:lang w:val="zh-TW"/>
        </w:rPr>
        <w:t>图</w:t>
      </w:r>
      <w:r>
        <w:rPr>
          <w:rFonts w:hint="eastAsia"/>
          <w:sz w:val="21"/>
          <w:szCs w:val="21"/>
          <w:lang w:val="zh-TW"/>
        </w:rPr>
        <w:t xml:space="preserve">4 </w:t>
      </w:r>
      <w:r w:rsidRPr="00343687">
        <w:rPr>
          <w:rFonts w:hint="eastAsia"/>
          <w:sz w:val="21"/>
          <w:szCs w:val="21"/>
        </w:rPr>
        <w:t>离线数据访问</w:t>
      </w:r>
    </w:p>
    <w:p w14:paraId="532EF88D" w14:textId="77777777" w:rsidR="0073319C" w:rsidRDefault="0073319C" w:rsidP="0073319C">
      <w:pPr>
        <w:pStyle w:val="a0"/>
        <w:rPr>
          <w:rStyle w:val="a4"/>
        </w:rPr>
      </w:pPr>
      <w:r>
        <w:rPr>
          <w:rStyle w:val="a4"/>
          <w:rFonts w:hint="eastAsia"/>
        </w:rPr>
        <w:t>在浏览器中具体如何实现离线数据访问呢？</w:t>
      </w:r>
      <w:r w:rsidRPr="0082251D">
        <w:rPr>
          <w:rStyle w:val="a4"/>
          <w:rFonts w:hint="eastAsia"/>
        </w:rPr>
        <w:t>首先需要在页面上的JavaScript脚本代码中对Service Worker进行注册。告诉浏览器Service Worker脚本在哪里。注册一个Service Worker将会使浏览器在后台启动Service Worker安装过程。</w:t>
      </w:r>
      <w:r>
        <w:rPr>
          <w:rStyle w:val="a4"/>
          <w:rFonts w:hint="eastAsia"/>
        </w:rPr>
        <w:t>通常在安装过程中，</w:t>
      </w:r>
      <w:r w:rsidRPr="0082251D">
        <w:rPr>
          <w:rStyle w:val="a4"/>
          <w:rFonts w:hint="eastAsia"/>
        </w:rPr>
        <w:t>可以缓存一些静态资源。如果所有文件都被成功缓存，Service Worker将被成功安装，如果任何文件下载或缓存失败，安装将失败，Service Worker</w:t>
      </w:r>
      <w:r>
        <w:rPr>
          <w:rStyle w:val="a4"/>
          <w:rFonts w:hint="eastAsia"/>
        </w:rPr>
        <w:t>也不会被成功启动。</w:t>
      </w:r>
      <w:r w:rsidRPr="0082251D">
        <w:rPr>
          <w:rStyle w:val="a4"/>
          <w:rFonts w:hint="eastAsia"/>
        </w:rPr>
        <w:t>这意味着如果安装Service Worker，需要确保这些静态资源已经在缓存中，否则仍将失败。为了减少失败率，可以在页面加载时候，运用应用程序缓存(Application Cache)，用manifest属性，在缓存配置文件中列出需要加载的静态资源文件，提前加载到缓存中。</w:t>
      </w:r>
    </w:p>
    <w:p w14:paraId="4C02189B" w14:textId="77777777" w:rsidR="0073319C" w:rsidRPr="00BA2752" w:rsidRDefault="0073319C" w:rsidP="0073319C">
      <w:pPr>
        <w:pStyle w:val="a0"/>
        <w:rPr>
          <w:rStyle w:val="a4"/>
        </w:rPr>
      </w:pPr>
      <w:r>
        <w:rPr>
          <w:rStyle w:val="a4"/>
          <w:rFonts w:hint="eastAsia"/>
        </w:rPr>
        <w:lastRenderedPageBreak/>
        <w:t>如果安装成功，将开始激活过程，这时</w:t>
      </w:r>
      <w:r w:rsidRPr="0082251D">
        <w:rPr>
          <w:rStyle w:val="a4"/>
          <w:rFonts w:hint="eastAsia"/>
        </w:rPr>
        <w:t>Service Worker</w:t>
      </w:r>
      <w:r>
        <w:rPr>
          <w:rStyle w:val="a4"/>
          <w:rFonts w:hint="eastAsia"/>
        </w:rPr>
        <w:t>真正价值才开始体现。</w:t>
      </w:r>
      <w:r w:rsidRPr="0082251D">
        <w:rPr>
          <w:rStyle w:val="a4"/>
          <w:rFonts w:hint="eastAsia"/>
        </w:rPr>
        <w:t>在激活过程之后，Service Worker将会对处于其作用范围之内的所有页面进行控制，首次注册Service Worker的页面将等到下次被加载时才会被控制。一旦一个Service Worker发挥作用，它将处于两种状态之一，为了节约内存而暂停或当一个网络请求</w:t>
      </w:r>
      <w:proofErr w:type="gramStart"/>
      <w:r w:rsidRPr="0082251D">
        <w:rPr>
          <w:rStyle w:val="a4"/>
          <w:rFonts w:hint="eastAsia"/>
        </w:rPr>
        <w:t>被产生</w:t>
      </w:r>
      <w:proofErr w:type="gramEnd"/>
      <w:r w:rsidRPr="0082251D">
        <w:rPr>
          <w:rStyle w:val="a4"/>
          <w:rFonts w:hint="eastAsia"/>
        </w:rPr>
        <w:t>或接收到页面发出消息时执行fetch或message事件处理函数。</w:t>
      </w:r>
    </w:p>
    <w:p w14:paraId="0776D4EB" w14:textId="77777777" w:rsidR="0073319C" w:rsidRDefault="0073319C" w:rsidP="0073319C">
      <w:pPr>
        <w:pStyle w:val="a0"/>
        <w:rPr>
          <w:rStyle w:val="a4"/>
        </w:rPr>
      </w:pPr>
      <w:r w:rsidRPr="00A14752">
        <w:rPr>
          <w:rStyle w:val="a4"/>
          <w:rFonts w:hint="eastAsia"/>
        </w:rPr>
        <w:t>Servi</w:t>
      </w:r>
      <w:r>
        <w:rPr>
          <w:rStyle w:val="a4"/>
          <w:rFonts w:hint="eastAsia"/>
        </w:rPr>
        <w:t>c</w:t>
      </w:r>
      <w:r w:rsidRPr="00A14752">
        <w:rPr>
          <w:rStyle w:val="a4"/>
          <w:rFonts w:hint="eastAsia"/>
        </w:rPr>
        <w:t>e Worker</w:t>
      </w:r>
      <w:r>
        <w:rPr>
          <w:rStyle w:val="a4"/>
          <w:rFonts w:hint="eastAsia"/>
        </w:rPr>
        <w:t>脚本中</w:t>
      </w:r>
      <w:r w:rsidRPr="0037793B">
        <w:rPr>
          <w:rStyle w:val="a4"/>
        </w:rPr>
        <w:t>定义fetch事件，在event.respondWith里，如果有一个命中的</w:t>
      </w:r>
      <w:r>
        <w:rPr>
          <w:rStyle w:val="a4"/>
          <w:rFonts w:eastAsia="Arial Unicode MS"/>
        </w:rPr>
        <w:t>URL</w:t>
      </w:r>
      <w:r w:rsidRPr="0037793B">
        <w:rPr>
          <w:rStyle w:val="a4"/>
        </w:rPr>
        <w:t>，就会返回被缓存的值，否则返回一个实时从网络请求fetch的结果</w:t>
      </w:r>
      <w:r>
        <w:rPr>
          <w:rStyle w:val="a4"/>
          <w:rFonts w:hint="eastAsia"/>
        </w:rPr>
        <w:t>，并且把该请求URL和</w:t>
      </w:r>
      <w:r>
        <w:rPr>
          <w:rStyle w:val="a4"/>
          <w:rFonts w:eastAsia="Arial Unicode MS"/>
        </w:rPr>
        <w:t>R</w:t>
      </w:r>
      <w:r w:rsidRPr="0037793B">
        <w:rPr>
          <w:rStyle w:val="a4"/>
        </w:rPr>
        <w:t>esponse</w:t>
      </w:r>
      <w:r>
        <w:rPr>
          <w:rStyle w:val="a4"/>
          <w:rFonts w:hint="eastAsia"/>
        </w:rPr>
        <w:t>返回的数据</w:t>
      </w:r>
      <w:r w:rsidRPr="0037793B">
        <w:rPr>
          <w:rStyle w:val="a4"/>
          <w:rFonts w:hint="eastAsia"/>
        </w:rPr>
        <w:t>存入到</w:t>
      </w:r>
      <w:r>
        <w:rPr>
          <w:rStyle w:val="a4"/>
        </w:rPr>
        <w:t>C</w:t>
      </w:r>
      <w:r>
        <w:rPr>
          <w:rStyle w:val="a4"/>
          <w:rFonts w:hint="eastAsia"/>
        </w:rPr>
        <w:t>ache</w:t>
      </w:r>
      <w:r>
        <w:rPr>
          <w:rStyle w:val="a4"/>
        </w:rPr>
        <w:t xml:space="preserve"> </w:t>
      </w:r>
      <w:r>
        <w:rPr>
          <w:rStyle w:val="a4"/>
          <w:rFonts w:eastAsia="Arial Unicode MS"/>
        </w:rPr>
        <w:t>Stroage</w:t>
      </w:r>
      <w:r w:rsidRPr="0037793B">
        <w:rPr>
          <w:rStyle w:val="a4"/>
          <w:rFonts w:hint="eastAsia"/>
        </w:rPr>
        <w:t>中，以便下次使用</w:t>
      </w:r>
      <w:r w:rsidRPr="0037793B">
        <w:rPr>
          <w:rStyle w:val="a4"/>
        </w:rPr>
        <w:t>。</w:t>
      </w:r>
      <w:r>
        <w:rPr>
          <w:rStyle w:val="a4"/>
          <w:rFonts w:eastAsia="Arial Unicode MS"/>
        </w:rPr>
        <w:t>R</w:t>
      </w:r>
      <w:r w:rsidRPr="0037793B">
        <w:rPr>
          <w:rStyle w:val="a4"/>
        </w:rPr>
        <w:t>esponse</w:t>
      </w:r>
      <w:r>
        <w:rPr>
          <w:rStyle w:val="a4"/>
          <w:rFonts w:hint="eastAsia"/>
        </w:rPr>
        <w:t>返回的数据主要是读者阅读的电子书中的文章数据，该数据格式为HTML，是电子书制作人员在后台管理系统中设计发布的文章。HTML格式的数据中也包括IMG图片文件，在对文章数据进行缓存后，S</w:t>
      </w:r>
      <w:r w:rsidRPr="009A5F25">
        <w:rPr>
          <w:rStyle w:val="a4"/>
        </w:rPr>
        <w:t>ervice Worker</w:t>
      </w:r>
      <w:r w:rsidRPr="009A5F25">
        <w:rPr>
          <w:rStyle w:val="a4"/>
          <w:rFonts w:hint="eastAsia"/>
        </w:rPr>
        <w:t>也要对文章中的IMG</w:t>
      </w:r>
      <w:r>
        <w:rPr>
          <w:rStyle w:val="a4"/>
          <w:rFonts w:hint="eastAsia"/>
        </w:rPr>
        <w:t>图片请求进行</w:t>
      </w:r>
      <w:r w:rsidRPr="00B808E2">
        <w:rPr>
          <w:rStyle w:val="a4"/>
        </w:rPr>
        <w:t>缓存</w:t>
      </w:r>
      <w:r>
        <w:rPr>
          <w:rStyle w:val="a4"/>
          <w:rFonts w:hint="eastAsia"/>
        </w:rPr>
        <w:t>，先</w:t>
      </w:r>
      <w:r w:rsidRPr="00B808E2">
        <w:rPr>
          <w:rStyle w:val="a4"/>
        </w:rPr>
        <w:t>提</w:t>
      </w:r>
      <w:r>
        <w:rPr>
          <w:rStyle w:val="a4"/>
        </w:rPr>
        <w:t>取</w:t>
      </w:r>
      <w:r>
        <w:rPr>
          <w:rStyle w:val="a4"/>
          <w:rFonts w:hint="eastAsia"/>
        </w:rPr>
        <w:t>图片中的</w:t>
      </w:r>
      <w:r w:rsidRPr="00B808E2">
        <w:rPr>
          <w:rStyle w:val="a4"/>
          <w:rFonts w:hint="eastAsia"/>
        </w:rPr>
        <w:t>SRC</w:t>
      </w:r>
      <w:r>
        <w:rPr>
          <w:rStyle w:val="a4"/>
          <w:rFonts w:hint="eastAsia"/>
        </w:rPr>
        <w:t>，</w:t>
      </w:r>
      <w:r w:rsidRPr="00B808E2">
        <w:rPr>
          <w:rStyle w:val="a4"/>
          <w:rFonts w:hint="eastAsia"/>
        </w:rPr>
        <w:t>在W</w:t>
      </w:r>
      <w:r w:rsidRPr="00B808E2">
        <w:rPr>
          <w:rStyle w:val="a4"/>
        </w:rPr>
        <w:t>orker进程中</w:t>
      </w:r>
      <w:r w:rsidRPr="00B808E2">
        <w:rPr>
          <w:rStyle w:val="a4"/>
          <w:rFonts w:hint="eastAsia"/>
        </w:rPr>
        <w:t>发</w:t>
      </w:r>
      <w:r w:rsidRPr="00B808E2">
        <w:rPr>
          <w:rStyle w:val="a4"/>
        </w:rPr>
        <w:t>送图片</w:t>
      </w:r>
      <w:r w:rsidRPr="00B808E2">
        <w:rPr>
          <w:rStyle w:val="a4"/>
          <w:rFonts w:hint="eastAsia"/>
        </w:rPr>
        <w:t>链接</w:t>
      </w:r>
      <w:r w:rsidRPr="00B808E2">
        <w:rPr>
          <w:rStyle w:val="a4"/>
        </w:rPr>
        <w:t>请</w:t>
      </w:r>
      <w:r w:rsidRPr="00B808E2">
        <w:rPr>
          <w:rStyle w:val="a4"/>
          <w:rFonts w:hint="eastAsia"/>
        </w:rPr>
        <w:t>求</w:t>
      </w:r>
      <w:r w:rsidRPr="00B808E2">
        <w:rPr>
          <w:rStyle w:val="a4"/>
        </w:rPr>
        <w:t>，</w:t>
      </w:r>
      <w:r w:rsidRPr="00B808E2">
        <w:rPr>
          <w:rStyle w:val="a4"/>
          <w:rFonts w:hint="eastAsia"/>
        </w:rPr>
        <w:t>接</w:t>
      </w:r>
      <w:r w:rsidRPr="00B808E2">
        <w:rPr>
          <w:rStyle w:val="a4"/>
        </w:rPr>
        <w:t>收</w:t>
      </w:r>
      <w:r w:rsidRPr="00B808E2">
        <w:rPr>
          <w:rStyle w:val="a4"/>
          <w:rFonts w:hint="eastAsia"/>
        </w:rPr>
        <w:t>成功</w:t>
      </w:r>
      <w:r w:rsidRPr="00B808E2">
        <w:rPr>
          <w:rStyle w:val="a4"/>
        </w:rPr>
        <w:t>返</w:t>
      </w:r>
      <w:r w:rsidRPr="00B808E2">
        <w:rPr>
          <w:rStyle w:val="a4"/>
          <w:rFonts w:hint="eastAsia"/>
        </w:rPr>
        <w:t>回</w:t>
      </w:r>
      <w:r w:rsidRPr="00B808E2">
        <w:rPr>
          <w:rStyle w:val="a4"/>
        </w:rPr>
        <w:t>的</w:t>
      </w:r>
      <w:r w:rsidRPr="00B808E2">
        <w:rPr>
          <w:rStyle w:val="a4"/>
          <w:rFonts w:hint="eastAsia"/>
        </w:rPr>
        <w:t>请</w:t>
      </w:r>
      <w:r w:rsidRPr="00B808E2">
        <w:rPr>
          <w:rStyle w:val="a4"/>
        </w:rPr>
        <w:t>求，</w:t>
      </w:r>
      <w:r w:rsidRPr="00B808E2">
        <w:rPr>
          <w:rStyle w:val="a4"/>
          <w:rFonts w:hint="eastAsia"/>
        </w:rPr>
        <w:t>存储</w:t>
      </w:r>
      <w:r w:rsidRPr="00B808E2">
        <w:rPr>
          <w:rStyle w:val="a4"/>
        </w:rPr>
        <w:t>在C</w:t>
      </w:r>
      <w:r w:rsidRPr="00B808E2">
        <w:rPr>
          <w:rStyle w:val="a4"/>
          <w:rFonts w:hint="eastAsia"/>
        </w:rPr>
        <w:t>ache Stroage</w:t>
      </w:r>
      <w:r w:rsidRPr="00B808E2">
        <w:rPr>
          <w:rStyle w:val="a4"/>
        </w:rPr>
        <w:t>中</w:t>
      </w:r>
      <w:r>
        <w:rPr>
          <w:rStyle w:val="a4"/>
          <w:rFonts w:hint="eastAsia"/>
        </w:rPr>
        <w:t>，等待下次页面需要</w:t>
      </w:r>
      <w:r w:rsidRPr="00B808E2">
        <w:rPr>
          <w:rStyle w:val="a4"/>
          <w:rFonts w:hint="eastAsia"/>
        </w:rPr>
        <w:t>图片时</w:t>
      </w:r>
      <w:r>
        <w:rPr>
          <w:rStyle w:val="a4"/>
          <w:rFonts w:hint="eastAsia"/>
        </w:rPr>
        <w:t>，</w:t>
      </w:r>
      <w:r w:rsidRPr="00B808E2">
        <w:rPr>
          <w:rStyle w:val="a4"/>
          <w:rFonts w:hint="eastAsia"/>
        </w:rPr>
        <w:t>直接取本地文件</w:t>
      </w:r>
      <w:r w:rsidRPr="00A541B3">
        <w:rPr>
          <w:rStyle w:val="a4"/>
          <w:rFonts w:hint="eastAsia"/>
        </w:rPr>
        <w:t>。</w:t>
      </w:r>
      <w:r w:rsidRPr="00B2123C">
        <w:rPr>
          <w:rStyle w:val="a4"/>
          <w:vertAlign w:val="superscript"/>
        </w:rPr>
        <w:fldChar w:fldCharType="begin"/>
      </w:r>
      <w:r w:rsidRPr="00B2123C">
        <w:rPr>
          <w:rStyle w:val="a4"/>
          <w:vertAlign w:val="superscript"/>
        </w:rPr>
        <w:instrText xml:space="preserve"> </w:instrText>
      </w:r>
      <w:r w:rsidRPr="00B2123C">
        <w:rPr>
          <w:rStyle w:val="a4"/>
          <w:rFonts w:hint="eastAsia"/>
          <w:vertAlign w:val="superscript"/>
        </w:rPr>
        <w:instrText>REF _Ref470637338 \r \h</w:instrText>
      </w:r>
      <w:r w:rsidRPr="00B2123C">
        <w:rPr>
          <w:rStyle w:val="a4"/>
          <w:vertAlign w:val="superscript"/>
        </w:rPr>
        <w:instrText xml:space="preserve"> </w:instrText>
      </w:r>
      <w:r>
        <w:rPr>
          <w:rStyle w:val="a4"/>
          <w:vertAlign w:val="superscript"/>
        </w:rPr>
        <w:instrText xml:space="preserve"> \* MERGEFORMAT </w:instrText>
      </w:r>
      <w:r w:rsidRPr="00B2123C">
        <w:rPr>
          <w:rStyle w:val="a4"/>
          <w:vertAlign w:val="superscript"/>
        </w:rPr>
      </w:r>
      <w:r w:rsidRPr="00B2123C">
        <w:rPr>
          <w:rStyle w:val="a4"/>
          <w:vertAlign w:val="superscript"/>
        </w:rPr>
        <w:fldChar w:fldCharType="separate"/>
      </w:r>
      <w:r>
        <w:rPr>
          <w:rStyle w:val="a4"/>
          <w:vertAlign w:val="superscript"/>
        </w:rPr>
        <w:t>[27</w:t>
      </w:r>
      <w:r>
        <w:rPr>
          <w:rStyle w:val="a4"/>
          <w:rFonts w:hint="eastAsia"/>
          <w:vertAlign w:val="superscript"/>
        </w:rPr>
        <w:t>,28，29</w:t>
      </w:r>
      <w:r>
        <w:rPr>
          <w:rStyle w:val="a4"/>
          <w:vertAlign w:val="superscript"/>
        </w:rPr>
        <w:t>]</w:t>
      </w:r>
      <w:r w:rsidRPr="00B2123C">
        <w:rPr>
          <w:rStyle w:val="a4"/>
          <w:vertAlign w:val="superscript"/>
        </w:rPr>
        <w:fldChar w:fldCharType="end"/>
      </w:r>
      <w:r>
        <w:rPr>
          <w:rStyle w:val="a4"/>
        </w:rPr>
        <w:t>URL</w:t>
      </w:r>
      <w:r>
        <w:rPr>
          <w:rStyle w:val="a4"/>
          <w:rFonts w:hint="eastAsia"/>
        </w:rPr>
        <w:t>正则</w:t>
      </w:r>
      <w:r>
        <w:rPr>
          <w:rStyle w:val="a4"/>
        </w:rPr>
        <w:t>匹配关系如下表所示。</w:t>
      </w:r>
    </w:p>
    <w:tbl>
      <w:tblPr>
        <w:tblStyle w:val="aff1"/>
        <w:tblW w:w="0" w:type="auto"/>
        <w:tblLook w:val="04A0" w:firstRow="1" w:lastRow="0" w:firstColumn="1" w:lastColumn="0" w:noHBand="0" w:noVBand="1"/>
      </w:tblPr>
      <w:tblGrid>
        <w:gridCol w:w="4151"/>
        <w:gridCol w:w="4151"/>
      </w:tblGrid>
      <w:tr w:rsidR="0073319C" w14:paraId="582F9037" w14:textId="77777777" w:rsidTr="006C4323">
        <w:tc>
          <w:tcPr>
            <w:tcW w:w="4151" w:type="dxa"/>
          </w:tcPr>
          <w:p w14:paraId="74D2F058" w14:textId="77777777" w:rsidR="0073319C" w:rsidRDefault="0073319C" w:rsidP="006C4323">
            <w:pPr>
              <w:pStyle w:val="a0"/>
              <w:ind w:firstLine="0"/>
              <w:rPr>
                <w:rStyle w:val="a4"/>
              </w:rPr>
            </w:pPr>
            <w:r>
              <w:rPr>
                <w:rStyle w:val="a4"/>
              </w:rPr>
              <w:t>匹配</w:t>
            </w:r>
            <w:r>
              <w:rPr>
                <w:rStyle w:val="a4"/>
                <w:rFonts w:hint="eastAsia"/>
              </w:rPr>
              <w:t>字符</w:t>
            </w:r>
            <w:r>
              <w:rPr>
                <w:rStyle w:val="a4"/>
              </w:rPr>
              <w:t>串</w:t>
            </w:r>
          </w:p>
        </w:tc>
        <w:tc>
          <w:tcPr>
            <w:tcW w:w="4151" w:type="dxa"/>
          </w:tcPr>
          <w:p w14:paraId="5B5B49EB" w14:textId="77777777" w:rsidR="0073319C" w:rsidRDefault="0073319C" w:rsidP="006C4323">
            <w:pPr>
              <w:pStyle w:val="a0"/>
              <w:ind w:firstLine="0"/>
              <w:rPr>
                <w:rStyle w:val="a4"/>
              </w:rPr>
            </w:pPr>
            <w:r>
              <w:rPr>
                <w:rStyle w:val="a4"/>
                <w:rFonts w:hint="eastAsia"/>
              </w:rPr>
              <w:t>功能</w:t>
            </w:r>
            <w:r>
              <w:rPr>
                <w:rStyle w:val="a4"/>
              </w:rPr>
              <w:t>说明</w:t>
            </w:r>
          </w:p>
        </w:tc>
      </w:tr>
      <w:tr w:rsidR="0073319C" w14:paraId="0B1E4A70" w14:textId="77777777" w:rsidTr="006C4323">
        <w:tc>
          <w:tcPr>
            <w:tcW w:w="4151" w:type="dxa"/>
          </w:tcPr>
          <w:p w14:paraId="33BC71A3" w14:textId="77777777" w:rsidR="0073319C" w:rsidRDefault="0073319C" w:rsidP="006C4323">
            <w:pPr>
              <w:pStyle w:val="a0"/>
              <w:ind w:firstLine="0"/>
              <w:rPr>
                <w:rStyle w:val="a4"/>
              </w:rPr>
            </w:pPr>
            <w:r>
              <w:rPr>
                <w:rStyle w:val="a4"/>
              </w:rPr>
              <w:t>/issue</w:t>
            </w:r>
          </w:p>
        </w:tc>
        <w:tc>
          <w:tcPr>
            <w:tcW w:w="4151" w:type="dxa"/>
          </w:tcPr>
          <w:p w14:paraId="5F604405" w14:textId="77777777" w:rsidR="0073319C" w:rsidRDefault="0073319C" w:rsidP="006C4323">
            <w:pPr>
              <w:pStyle w:val="a0"/>
              <w:ind w:firstLine="0"/>
              <w:rPr>
                <w:rStyle w:val="a4"/>
              </w:rPr>
            </w:pPr>
            <w:r>
              <w:rPr>
                <w:rStyle w:val="a4"/>
                <w:rFonts w:hint="eastAsia"/>
              </w:rPr>
              <w:t>获</w:t>
            </w:r>
            <w:r>
              <w:rPr>
                <w:rStyle w:val="a4"/>
              </w:rPr>
              <w:t>取整本书</w:t>
            </w:r>
            <w:r>
              <w:rPr>
                <w:rStyle w:val="a4"/>
                <w:rFonts w:hint="eastAsia"/>
              </w:rPr>
              <w:t>目录</w:t>
            </w:r>
          </w:p>
        </w:tc>
      </w:tr>
      <w:tr w:rsidR="0073319C" w14:paraId="0E16872A" w14:textId="77777777" w:rsidTr="006C4323">
        <w:tc>
          <w:tcPr>
            <w:tcW w:w="4151" w:type="dxa"/>
          </w:tcPr>
          <w:p w14:paraId="241A5D44" w14:textId="77777777" w:rsidR="0073319C" w:rsidRDefault="0073319C" w:rsidP="006C4323">
            <w:pPr>
              <w:pStyle w:val="a0"/>
              <w:ind w:firstLine="0"/>
              <w:rPr>
                <w:rStyle w:val="a4"/>
              </w:rPr>
            </w:pPr>
            <w:r>
              <w:rPr>
                <w:rStyle w:val="a4"/>
              </w:rPr>
              <w:t>/getPageList</w:t>
            </w:r>
          </w:p>
        </w:tc>
        <w:tc>
          <w:tcPr>
            <w:tcW w:w="4151" w:type="dxa"/>
          </w:tcPr>
          <w:p w14:paraId="2278C47C" w14:textId="77777777" w:rsidR="0073319C" w:rsidRDefault="0073319C" w:rsidP="006C4323">
            <w:pPr>
              <w:pStyle w:val="a0"/>
              <w:ind w:firstLine="0"/>
              <w:rPr>
                <w:rStyle w:val="a4"/>
              </w:rPr>
            </w:pPr>
            <w:r>
              <w:rPr>
                <w:rStyle w:val="a4"/>
                <w:rFonts w:hint="eastAsia"/>
              </w:rPr>
              <w:t>根据</w:t>
            </w:r>
            <w:r>
              <w:rPr>
                <w:rStyle w:val="a4"/>
              </w:rPr>
              <w:t>目录</w:t>
            </w:r>
            <w:r>
              <w:rPr>
                <w:rStyle w:val="a4"/>
                <w:rFonts w:hint="eastAsia"/>
              </w:rPr>
              <w:t>获</w:t>
            </w:r>
            <w:r>
              <w:rPr>
                <w:rStyle w:val="a4"/>
              </w:rPr>
              <w:t>取</w:t>
            </w:r>
            <w:r>
              <w:rPr>
                <w:rStyle w:val="a4"/>
                <w:rFonts w:hint="eastAsia"/>
              </w:rPr>
              <w:t>每</w:t>
            </w:r>
            <w:r>
              <w:rPr>
                <w:rStyle w:val="a4"/>
              </w:rPr>
              <w:t>篇文章</w:t>
            </w:r>
          </w:p>
        </w:tc>
      </w:tr>
      <w:tr w:rsidR="0073319C" w14:paraId="6CACD702" w14:textId="77777777" w:rsidTr="006C4323">
        <w:tc>
          <w:tcPr>
            <w:tcW w:w="4151" w:type="dxa"/>
          </w:tcPr>
          <w:p w14:paraId="114C1FFE" w14:textId="77777777" w:rsidR="0073319C" w:rsidRDefault="0073319C" w:rsidP="006C4323">
            <w:pPr>
              <w:pStyle w:val="a0"/>
              <w:ind w:firstLine="0"/>
              <w:rPr>
                <w:rStyle w:val="a4"/>
              </w:rPr>
            </w:pPr>
            <w:r>
              <w:rPr>
                <w:rStyle w:val="a4"/>
                <w:rFonts w:hint="eastAsia"/>
              </w:rPr>
              <w:t>&lt;</w:t>
            </w:r>
            <w:r>
              <w:rPr>
                <w:rStyle w:val="a4"/>
              </w:rPr>
              <w:t>img</w:t>
            </w:r>
            <w:r>
              <w:rPr>
                <w:rStyle w:val="a4"/>
                <w:rFonts w:hint="eastAsia"/>
              </w:rPr>
              <w:t xml:space="preserve"> src</w:t>
            </w:r>
            <w:r>
              <w:rPr>
                <w:rStyle w:val="a4"/>
              </w:rPr>
              <w:t>=</w:t>
            </w:r>
          </w:p>
        </w:tc>
        <w:tc>
          <w:tcPr>
            <w:tcW w:w="4151" w:type="dxa"/>
          </w:tcPr>
          <w:p w14:paraId="3073FC8F" w14:textId="77777777" w:rsidR="0073319C" w:rsidRDefault="0073319C" w:rsidP="006C4323">
            <w:pPr>
              <w:pStyle w:val="a0"/>
              <w:ind w:firstLine="0"/>
              <w:rPr>
                <w:rStyle w:val="a4"/>
              </w:rPr>
            </w:pPr>
            <w:r>
              <w:rPr>
                <w:rStyle w:val="a4"/>
                <w:rFonts w:hint="eastAsia"/>
              </w:rPr>
              <w:t>获</w:t>
            </w:r>
            <w:r>
              <w:rPr>
                <w:rStyle w:val="a4"/>
              </w:rPr>
              <w:t>取文章</w:t>
            </w:r>
            <w:r>
              <w:rPr>
                <w:rStyle w:val="a4"/>
                <w:rFonts w:hint="eastAsia"/>
              </w:rPr>
              <w:t>中</w:t>
            </w:r>
            <w:r>
              <w:rPr>
                <w:rStyle w:val="a4"/>
              </w:rPr>
              <w:t>的图片地址</w:t>
            </w:r>
          </w:p>
        </w:tc>
      </w:tr>
    </w:tbl>
    <w:p w14:paraId="3DC1587E" w14:textId="54147977" w:rsidR="0073319C" w:rsidRPr="00AC6A21" w:rsidRDefault="0073319C" w:rsidP="0073319C">
      <w:pPr>
        <w:pStyle w:val="30"/>
        <w:tabs>
          <w:tab w:val="left" w:pos="6960"/>
        </w:tabs>
        <w:spacing w:before="163" w:after="163" w:line="360" w:lineRule="auto"/>
      </w:pPr>
      <w:bookmarkStart w:id="56" w:name="_Toc487650811"/>
      <w:r>
        <w:rPr>
          <w:rFonts w:hint="eastAsia"/>
        </w:rPr>
        <w:t>3.2.2离线</w:t>
      </w:r>
      <w:r>
        <w:t>数据</w:t>
      </w:r>
      <w:r>
        <w:rPr>
          <w:rFonts w:hint="eastAsia"/>
        </w:rPr>
        <w:t>提交</w:t>
      </w:r>
      <w:bookmarkEnd w:id="56"/>
    </w:p>
    <w:p w14:paraId="3D6CC1D9" w14:textId="77777777" w:rsidR="0073319C" w:rsidRDefault="0073319C" w:rsidP="0073319C">
      <w:pPr>
        <w:pStyle w:val="a0"/>
        <w:rPr>
          <w:rFonts w:ascii="_GB2312" w:hAnsi="_GB2312"/>
          <w:color w:val="000000"/>
        </w:rPr>
      </w:pPr>
      <w:r>
        <w:rPr>
          <w:rFonts w:ascii="_GB2312" w:hAnsi="_GB2312" w:hint="eastAsia"/>
          <w:color w:val="000000"/>
        </w:rPr>
        <w:t>另一种离线情景，读者在阅读平台上，电子书进行离线阅读时，需要填写</w:t>
      </w:r>
      <w:r w:rsidRPr="00273B24">
        <w:rPr>
          <w:rFonts w:ascii="_GB2312" w:hAnsi="_GB2312" w:hint="eastAsia"/>
          <w:color w:val="000000"/>
        </w:rPr>
        <w:t>书评</w:t>
      </w:r>
      <w:r>
        <w:rPr>
          <w:rFonts w:ascii="_GB2312" w:hAnsi="_GB2312" w:hint="eastAsia"/>
          <w:color w:val="000000"/>
        </w:rPr>
        <w:t>、问卷调查等电子表单，填写完毕提交过程中，如果出现网络信号不好，导致提交失败，普通平台会将表单数据清空，需要用户重新填写。但在本系统</w:t>
      </w:r>
      <w:r w:rsidRPr="00273B24">
        <w:rPr>
          <w:rFonts w:ascii="_GB2312" w:hAnsi="_GB2312" w:hint="eastAsia"/>
          <w:color w:val="000000"/>
        </w:rPr>
        <w:t>中用户提交表单数据</w:t>
      </w:r>
      <w:r>
        <w:rPr>
          <w:rFonts w:ascii="_GB2312" w:hAnsi="_GB2312" w:hint="eastAsia"/>
          <w:color w:val="000000"/>
        </w:rPr>
        <w:t>不受到网络影响</w:t>
      </w:r>
      <w:r w:rsidRPr="00273B24">
        <w:rPr>
          <w:rFonts w:ascii="_GB2312" w:hAnsi="_GB2312" w:hint="eastAsia"/>
          <w:color w:val="000000"/>
        </w:rPr>
        <w:t>。</w:t>
      </w:r>
    </w:p>
    <w:p w14:paraId="10558723" w14:textId="77777777" w:rsidR="0073319C" w:rsidRDefault="0073319C" w:rsidP="0073319C">
      <w:pPr>
        <w:pStyle w:val="a0"/>
        <w:rPr>
          <w:rFonts w:ascii="_GB2312" w:hAnsi="_GB2312"/>
          <w:color w:val="000000"/>
        </w:rPr>
      </w:pPr>
      <w:r>
        <w:rPr>
          <w:rFonts w:ascii="_GB2312" w:hAnsi="_GB2312" w:hint="eastAsia"/>
          <w:color w:val="000000"/>
        </w:rPr>
        <w:t>当用户在离线情况下提交表单数据时，系统先把数据保存在本地队列，在线的后通过</w:t>
      </w:r>
      <w:r>
        <w:rPr>
          <w:rFonts w:ascii="_GB2312" w:hAnsi="_GB2312" w:hint="eastAsia"/>
          <w:color w:val="000000"/>
        </w:rPr>
        <w:t>S</w:t>
      </w:r>
      <w:r>
        <w:rPr>
          <w:rFonts w:ascii="_GB2312" w:hAnsi="_GB2312"/>
          <w:color w:val="000000"/>
        </w:rPr>
        <w:t>ervice Worker</w:t>
      </w:r>
      <w:r>
        <w:rPr>
          <w:rFonts w:ascii="_GB2312" w:hAnsi="_GB2312" w:hint="eastAsia"/>
          <w:color w:val="000000"/>
        </w:rPr>
        <w:t>技术处理离线表单，并自动提交。让用户在浏览器中也有原生应用的体验感。</w:t>
      </w:r>
    </w:p>
    <w:p w14:paraId="3C2E135F" w14:textId="77777777" w:rsidR="0073319C" w:rsidRDefault="0073319C" w:rsidP="0073319C">
      <w:pPr>
        <w:pStyle w:val="a0"/>
        <w:rPr>
          <w:rFonts w:ascii="_GB2312" w:hAnsi="_GB2312"/>
          <w:color w:val="000000"/>
        </w:rPr>
      </w:pPr>
      <w:r>
        <w:rPr>
          <w:rFonts w:ascii="_GB2312" w:hAnsi="_GB2312" w:hint="eastAsia"/>
          <w:color w:val="000000"/>
        </w:rPr>
        <w:t>离线数据提交机制需要考虑数据的存储、</w:t>
      </w:r>
      <w:r w:rsidRPr="00EA5692">
        <w:rPr>
          <w:rFonts w:ascii="_GB2312" w:hAnsi="_GB2312" w:hint="eastAsia"/>
          <w:color w:val="000000"/>
        </w:rPr>
        <w:t>请求的拦截</w:t>
      </w:r>
      <w:r>
        <w:rPr>
          <w:rFonts w:ascii="_GB2312" w:hAnsi="_GB2312" w:hint="eastAsia"/>
          <w:color w:val="000000"/>
        </w:rPr>
        <w:t>、</w:t>
      </w:r>
      <w:r w:rsidRPr="00EA5692">
        <w:rPr>
          <w:rFonts w:ascii="_GB2312" w:hAnsi="_GB2312" w:hint="eastAsia"/>
          <w:color w:val="000000"/>
        </w:rPr>
        <w:t>用户网络状态的判断</w:t>
      </w:r>
      <w:r>
        <w:rPr>
          <w:rFonts w:ascii="_GB2312" w:hAnsi="_GB2312" w:hint="eastAsia"/>
          <w:color w:val="000000"/>
        </w:rPr>
        <w:t>和</w:t>
      </w:r>
      <w:r w:rsidRPr="00EA5692">
        <w:rPr>
          <w:rFonts w:ascii="_GB2312" w:hAnsi="_GB2312" w:hint="eastAsia"/>
          <w:color w:val="000000"/>
        </w:rPr>
        <w:t>请求的响应</w:t>
      </w:r>
      <w:r>
        <w:rPr>
          <w:rFonts w:ascii="_GB2312" w:hAnsi="_GB2312" w:hint="eastAsia"/>
          <w:color w:val="000000"/>
        </w:rPr>
        <w:t>四个方面</w:t>
      </w:r>
      <w:r w:rsidRPr="00EA5692">
        <w:rPr>
          <w:rFonts w:ascii="_GB2312" w:hAnsi="_GB2312" w:hint="eastAsia"/>
          <w:color w:val="000000"/>
        </w:rPr>
        <w:t>。</w:t>
      </w:r>
      <w:r>
        <w:rPr>
          <w:rFonts w:ascii="_GB2312" w:hAnsi="_GB2312" w:hint="eastAsia"/>
          <w:color w:val="000000"/>
        </w:rPr>
        <w:t>用户提交表单数据，先把用户数据存储到浏览器缓存</w:t>
      </w:r>
      <w:r>
        <w:rPr>
          <w:rFonts w:ascii="_GB2312" w:hAnsi="_GB2312" w:hint="eastAsia"/>
          <w:color w:val="000000"/>
        </w:rPr>
        <w:t>I</w:t>
      </w:r>
      <w:r>
        <w:rPr>
          <w:rFonts w:ascii="_GB2312" w:hAnsi="_GB2312"/>
          <w:color w:val="000000"/>
        </w:rPr>
        <w:t>ndexDB</w:t>
      </w:r>
      <w:r>
        <w:rPr>
          <w:rFonts w:ascii="_GB2312" w:hAnsi="_GB2312" w:hint="eastAsia"/>
          <w:color w:val="000000"/>
        </w:rPr>
        <w:t>中，该数据将以本地队列的数据结构形式进行存取操作。</w:t>
      </w:r>
      <w:r w:rsidRPr="007F4992">
        <w:rPr>
          <w:rFonts w:ascii="_GB2312" w:hAnsi="_GB2312" w:hint="eastAsia"/>
          <w:color w:val="000000"/>
        </w:rPr>
        <w:t>IndexDB</w:t>
      </w:r>
      <w:r w:rsidRPr="007F4992">
        <w:rPr>
          <w:rFonts w:ascii="_GB2312" w:hAnsi="_GB2312" w:hint="eastAsia"/>
          <w:color w:val="000000"/>
        </w:rPr>
        <w:t>是一个</w:t>
      </w:r>
      <w:r w:rsidRPr="007F4992">
        <w:rPr>
          <w:rFonts w:ascii="_GB2312" w:hAnsi="_GB2312" w:hint="eastAsia"/>
          <w:color w:val="000000"/>
        </w:rPr>
        <w:t>NoSQL</w:t>
      </w:r>
      <w:r w:rsidRPr="007F4992">
        <w:rPr>
          <w:rFonts w:ascii="_GB2312" w:hAnsi="_GB2312" w:hint="eastAsia"/>
          <w:color w:val="000000"/>
        </w:rPr>
        <w:t>类型的数据库，可在客户端进行大量结构化数据存储，能使用索引高效率搜索数据进行读写和</w:t>
      </w:r>
      <w:r w:rsidRPr="007F4992">
        <w:rPr>
          <w:rFonts w:ascii="_GB2312" w:hAnsi="_GB2312" w:hint="eastAsia"/>
          <w:color w:val="000000"/>
        </w:rPr>
        <w:lastRenderedPageBreak/>
        <w:t>管理操作。而且它的大多操作都是在异步模式下执行，能够让你使用高效的</w:t>
      </w:r>
      <w:r w:rsidRPr="007F4992">
        <w:rPr>
          <w:rFonts w:ascii="_GB2312" w:hAnsi="_GB2312" w:hint="eastAsia"/>
          <w:color w:val="000000"/>
        </w:rPr>
        <w:t>JavaScript</w:t>
      </w:r>
      <w:r w:rsidRPr="007F4992">
        <w:rPr>
          <w:rFonts w:ascii="_GB2312" w:hAnsi="_GB2312" w:hint="eastAsia"/>
          <w:color w:val="000000"/>
        </w:rPr>
        <w:t>事件驱动模块，减少等待，操作更加流</w:t>
      </w:r>
      <w:r>
        <w:rPr>
          <w:noProof/>
        </w:rPr>
        <w:drawing>
          <wp:anchor distT="0" distB="0" distL="114300" distR="114300" simplePos="0" relativeHeight="251676160" behindDoc="0" locked="0" layoutInCell="1" allowOverlap="1" wp14:anchorId="4E6581B4" wp14:editId="272DB926">
            <wp:simplePos x="0" y="0"/>
            <wp:positionH relativeFrom="margin">
              <wp:posOffset>0</wp:posOffset>
            </wp:positionH>
            <wp:positionV relativeFrom="paragraph">
              <wp:posOffset>1280853</wp:posOffset>
            </wp:positionV>
            <wp:extent cx="5278120" cy="5954395"/>
            <wp:effectExtent l="0" t="0" r="0" b="82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jpg"/>
                    <pic:cNvPicPr/>
                  </pic:nvPicPr>
                  <pic:blipFill>
                    <a:blip r:embed="rId30">
                      <a:extLst>
                        <a:ext uri="{28A0092B-C50C-407E-A947-70E740481C1C}">
                          <a14:useLocalDpi xmlns:a14="http://schemas.microsoft.com/office/drawing/2010/main" val="0"/>
                        </a:ext>
                      </a:extLst>
                    </a:blip>
                    <a:stretch>
                      <a:fillRect/>
                    </a:stretch>
                  </pic:blipFill>
                  <pic:spPr>
                    <a:xfrm>
                      <a:off x="0" y="0"/>
                      <a:ext cx="5278120" cy="5954395"/>
                    </a:xfrm>
                    <a:prstGeom prst="rect">
                      <a:avLst/>
                    </a:prstGeom>
                  </pic:spPr>
                </pic:pic>
              </a:graphicData>
            </a:graphic>
            <wp14:sizeRelH relativeFrom="page">
              <wp14:pctWidth>0</wp14:pctWidth>
            </wp14:sizeRelH>
            <wp14:sizeRelV relativeFrom="page">
              <wp14:pctHeight>0</wp14:pctHeight>
            </wp14:sizeRelV>
          </wp:anchor>
        </w:drawing>
      </w:r>
      <w:r w:rsidRPr="007F4992">
        <w:rPr>
          <w:rFonts w:ascii="_GB2312" w:hAnsi="_GB2312" w:hint="eastAsia"/>
          <w:color w:val="000000"/>
        </w:rPr>
        <w:t>畅。</w:t>
      </w:r>
    </w:p>
    <w:p w14:paraId="4EA9EC31" w14:textId="77777777" w:rsidR="0073319C" w:rsidRPr="00F828BB" w:rsidRDefault="0073319C" w:rsidP="0073319C">
      <w:pPr>
        <w:pStyle w:val="a0"/>
        <w:jc w:val="center"/>
      </w:pPr>
      <w:r w:rsidRPr="001C0108">
        <w:rPr>
          <w:rFonts w:hAnsi="宋体" w:hint="eastAsia"/>
          <w:color w:val="000000"/>
          <w:sz w:val="21"/>
          <w:szCs w:val="21"/>
        </w:rPr>
        <w:t>图</w:t>
      </w:r>
      <w:r>
        <w:rPr>
          <w:rFonts w:hAnsi="宋体" w:hint="eastAsia"/>
          <w:color w:val="000000"/>
          <w:sz w:val="21"/>
          <w:szCs w:val="21"/>
        </w:rPr>
        <w:t xml:space="preserve"> 5</w:t>
      </w:r>
      <w:r w:rsidRPr="001C0108">
        <w:rPr>
          <w:rFonts w:hAnsi="宋体"/>
          <w:color w:val="000000"/>
          <w:sz w:val="21"/>
          <w:szCs w:val="21"/>
        </w:rPr>
        <w:t xml:space="preserve"> </w:t>
      </w:r>
      <w:r w:rsidRPr="00343687">
        <w:rPr>
          <w:rFonts w:hAnsi="宋体" w:hint="eastAsia"/>
          <w:color w:val="000000"/>
          <w:sz w:val="21"/>
          <w:szCs w:val="21"/>
        </w:rPr>
        <w:t>离线表单提交</w:t>
      </w:r>
    </w:p>
    <w:p w14:paraId="67D6F4FB" w14:textId="77777777" w:rsidR="0073319C" w:rsidRDefault="0073319C" w:rsidP="0073319C">
      <w:pPr>
        <w:pStyle w:val="a0"/>
        <w:rPr>
          <w:rFonts w:ascii="_GB2312" w:hAnsi="_GB2312"/>
        </w:rPr>
      </w:pPr>
      <w:r>
        <w:rPr>
          <w:rFonts w:ascii="_GB2312" w:hAnsi="_GB2312" w:hint="eastAsia"/>
          <w:color w:val="000000"/>
        </w:rPr>
        <w:t>S</w:t>
      </w:r>
      <w:r>
        <w:rPr>
          <w:rFonts w:ascii="_GB2312" w:hAnsi="_GB2312"/>
          <w:color w:val="000000"/>
        </w:rPr>
        <w:t>ervice Worker</w:t>
      </w:r>
      <w:r>
        <w:rPr>
          <w:rFonts w:ascii="_GB2312" w:hAnsi="_GB2312" w:hint="eastAsia"/>
          <w:color w:val="000000"/>
        </w:rPr>
        <w:t>脚本程序对用户请求进行</w:t>
      </w:r>
      <w:r w:rsidRPr="00EA5692">
        <w:rPr>
          <w:rFonts w:ascii="_GB2312" w:hAnsi="_GB2312" w:hint="eastAsia"/>
          <w:color w:val="000000"/>
        </w:rPr>
        <w:t>拦截</w:t>
      </w:r>
      <w:r>
        <w:rPr>
          <w:rFonts w:ascii="_GB2312" w:hAnsi="_GB2312" w:hint="eastAsia"/>
          <w:color w:val="000000"/>
        </w:rPr>
        <w:t>，并判断网络状态，若为在线，则提交队列中的数据同时删除已提交的数据；若为离线，则返回给用户网络</w:t>
      </w:r>
      <w:proofErr w:type="gramStart"/>
      <w:r>
        <w:rPr>
          <w:rFonts w:ascii="_GB2312" w:hAnsi="_GB2312" w:hint="eastAsia"/>
          <w:color w:val="000000"/>
        </w:rPr>
        <w:t>不</w:t>
      </w:r>
      <w:proofErr w:type="gramEnd"/>
      <w:r>
        <w:rPr>
          <w:rFonts w:ascii="_GB2312" w:hAnsi="_GB2312" w:hint="eastAsia"/>
          <w:color w:val="000000"/>
        </w:rPr>
        <w:t>可用的提醒，提示用户表单数据已保存在本地缓存。</w:t>
      </w:r>
      <w:r w:rsidRPr="001442D9">
        <w:rPr>
          <w:rFonts w:ascii="_GB2312" w:hAnsi="_GB2312" w:hint="eastAsia"/>
        </w:rPr>
        <w:t>具体流程如图</w:t>
      </w:r>
      <w:r>
        <w:rPr>
          <w:rFonts w:ascii="_GB2312" w:hAnsi="_GB2312"/>
        </w:rPr>
        <w:t>5</w:t>
      </w:r>
      <w:r w:rsidRPr="001442D9">
        <w:rPr>
          <w:rFonts w:ascii="_GB2312" w:hAnsi="_GB2312" w:hint="eastAsia"/>
        </w:rPr>
        <w:t>所示。</w:t>
      </w:r>
      <w:r>
        <w:rPr>
          <w:rFonts w:ascii="_GB2312" w:hAnsi="_GB2312" w:hint="eastAsia"/>
        </w:rPr>
        <w:t>图</w:t>
      </w:r>
      <w:r>
        <w:rPr>
          <w:rFonts w:ascii="_GB2312" w:hAnsi="_GB2312" w:hint="eastAsia"/>
        </w:rPr>
        <w:t>5</w:t>
      </w:r>
      <w:r>
        <w:rPr>
          <w:rFonts w:ascii="_GB2312" w:hAnsi="_GB2312" w:hint="eastAsia"/>
        </w:rPr>
        <w:t>描述</w:t>
      </w:r>
      <w:r>
        <w:rPr>
          <w:rFonts w:ascii="_GB2312" w:hAnsi="_GB2312"/>
        </w:rPr>
        <w:t>了整个数据提交过程在浏览器中的实现流程。</w:t>
      </w:r>
    </w:p>
    <w:p w14:paraId="3C813194" w14:textId="77777777" w:rsidR="0073319C" w:rsidRDefault="0086224A" w:rsidP="0073319C">
      <w:pPr>
        <w:pStyle w:val="a0"/>
        <w:rPr>
          <w:rFonts w:ascii="_GB2312" w:hAnsi="_GB2312"/>
        </w:rPr>
      </w:pPr>
      <w:r>
        <w:rPr>
          <w:noProof/>
          <w:kern w:val="2"/>
        </w:rPr>
        <w:lastRenderedPageBreak/>
        <w:object w:dxaOrig="0" w:dyaOrig="0" w14:anchorId="7EB5AB97">
          <v:shape id="_x0000_s1028" type="#_x0000_t75" style="position:absolute;left:0;text-align:left;margin-left:4.3pt;margin-top:75.5pt;width:415.1pt;height:322.35pt;z-index:251677184;mso-position-horizontal-relative:text;mso-position-vertical-relative:text">
            <v:imagedata r:id="rId31" o:title=""/>
            <w10:wrap type="square"/>
          </v:shape>
          <o:OLEObject Type="Embed" ProgID="Visio.Drawing.15" ShapeID="_x0000_s1028" DrawAspect="Content" ObjectID="_1564077259" r:id="rId32"/>
        </w:object>
      </w:r>
      <w:r w:rsidR="0073319C">
        <w:rPr>
          <w:rFonts w:ascii="_GB2312" w:hAnsi="_GB2312" w:hint="eastAsia"/>
        </w:rPr>
        <w:t>具体</w:t>
      </w:r>
      <w:r w:rsidR="0073319C">
        <w:rPr>
          <w:rFonts w:ascii="_GB2312" w:hAnsi="_GB2312"/>
        </w:rPr>
        <w:t>的实现如下图</w:t>
      </w:r>
      <w:r w:rsidR="0073319C">
        <w:rPr>
          <w:rFonts w:ascii="_GB2312" w:hAnsi="_GB2312" w:hint="eastAsia"/>
        </w:rPr>
        <w:t>6</w:t>
      </w:r>
      <w:r w:rsidR="0073319C">
        <w:rPr>
          <w:rFonts w:ascii="_GB2312" w:hAnsi="_GB2312" w:hint="eastAsia"/>
        </w:rPr>
        <w:t>所</w:t>
      </w:r>
      <w:r w:rsidR="0073319C">
        <w:rPr>
          <w:rFonts w:ascii="_GB2312" w:hAnsi="_GB2312"/>
        </w:rPr>
        <w:t>示。</w:t>
      </w:r>
      <w:r w:rsidR="0073319C">
        <w:rPr>
          <w:rFonts w:ascii="_GB2312" w:hAnsi="_GB2312" w:hint="eastAsia"/>
        </w:rPr>
        <w:t>主</w:t>
      </w:r>
      <w:r w:rsidR="0073319C">
        <w:rPr>
          <w:rFonts w:ascii="_GB2312" w:hAnsi="_GB2312"/>
        </w:rPr>
        <w:t>体文件</w:t>
      </w:r>
      <w:r w:rsidR="0073319C">
        <w:rPr>
          <w:rFonts w:ascii="_GB2312" w:hAnsi="_GB2312" w:hint="eastAsia"/>
        </w:rPr>
        <w:t>包括</w:t>
      </w:r>
      <w:r w:rsidR="0073319C">
        <w:rPr>
          <w:rFonts w:ascii="_GB2312" w:hAnsi="_GB2312"/>
        </w:rPr>
        <w:t>d</w:t>
      </w:r>
      <w:r w:rsidR="0073319C">
        <w:rPr>
          <w:rFonts w:ascii="_GB2312" w:hAnsi="_GB2312" w:hint="eastAsia"/>
        </w:rPr>
        <w:t>is</w:t>
      </w:r>
      <w:r w:rsidR="0073319C">
        <w:rPr>
          <w:rFonts w:ascii="_GB2312" w:hAnsi="_GB2312"/>
        </w:rPr>
        <w:t>cuss.ejs</w:t>
      </w:r>
      <w:r w:rsidR="0073319C">
        <w:rPr>
          <w:rFonts w:ascii="_GB2312" w:hAnsi="_GB2312" w:hint="eastAsia"/>
        </w:rPr>
        <w:t>、</w:t>
      </w:r>
      <w:r w:rsidR="0073319C">
        <w:rPr>
          <w:rFonts w:ascii="_GB2312" w:hAnsi="_GB2312"/>
        </w:rPr>
        <w:t>discuss.js</w:t>
      </w:r>
      <w:r w:rsidR="0073319C">
        <w:rPr>
          <w:rFonts w:ascii="_GB2312" w:hAnsi="_GB2312" w:hint="eastAsia"/>
        </w:rPr>
        <w:t>和</w:t>
      </w:r>
      <w:r w:rsidR="0073319C">
        <w:rPr>
          <w:rFonts w:ascii="_GB2312" w:hAnsi="_GB2312" w:hint="eastAsia"/>
        </w:rPr>
        <w:t>service-worker.js</w:t>
      </w:r>
      <w:r w:rsidR="0073319C">
        <w:rPr>
          <w:rFonts w:ascii="_GB2312" w:hAnsi="_GB2312" w:hint="eastAsia"/>
        </w:rPr>
        <w:t>。</w:t>
      </w:r>
      <w:r w:rsidR="0073319C">
        <w:rPr>
          <w:rFonts w:ascii="_GB2312" w:hAnsi="_GB2312" w:hint="eastAsia"/>
        </w:rPr>
        <w:t>d</w:t>
      </w:r>
      <w:r w:rsidR="0073319C">
        <w:rPr>
          <w:rFonts w:ascii="_GB2312" w:hAnsi="_GB2312"/>
        </w:rPr>
        <w:t>iscuss.ejs</w:t>
      </w:r>
      <w:r w:rsidR="0073319C">
        <w:rPr>
          <w:rFonts w:ascii="_GB2312" w:hAnsi="_GB2312" w:hint="eastAsia"/>
        </w:rPr>
        <w:t>为</w:t>
      </w:r>
      <w:r w:rsidR="0073319C">
        <w:rPr>
          <w:rFonts w:ascii="_GB2312" w:hAnsi="_GB2312"/>
        </w:rPr>
        <w:t>前端展现页面，</w:t>
      </w:r>
      <w:r w:rsidR="0073319C">
        <w:rPr>
          <w:rFonts w:ascii="_GB2312" w:hAnsi="_GB2312"/>
        </w:rPr>
        <w:t>discuss.js</w:t>
      </w:r>
      <w:r w:rsidR="0073319C">
        <w:rPr>
          <w:rFonts w:ascii="_GB2312" w:hAnsi="_GB2312" w:hint="eastAsia"/>
        </w:rPr>
        <w:t>前端</w:t>
      </w:r>
      <w:r w:rsidR="0073319C">
        <w:rPr>
          <w:rFonts w:ascii="_GB2312" w:hAnsi="_GB2312"/>
        </w:rPr>
        <w:t>处理脚本，</w:t>
      </w:r>
      <w:r w:rsidR="0073319C">
        <w:rPr>
          <w:rFonts w:ascii="_GB2312" w:hAnsi="_GB2312" w:hint="eastAsia"/>
        </w:rPr>
        <w:t>service-worker.js</w:t>
      </w:r>
      <w:r w:rsidR="0073319C">
        <w:rPr>
          <w:rFonts w:ascii="_GB2312" w:hAnsi="_GB2312" w:hint="eastAsia"/>
        </w:rPr>
        <w:t>负责</w:t>
      </w:r>
      <w:r w:rsidR="0073319C">
        <w:rPr>
          <w:rFonts w:ascii="_GB2312" w:hAnsi="_GB2312"/>
        </w:rPr>
        <w:t>前端</w:t>
      </w:r>
      <w:r w:rsidR="0073319C">
        <w:rPr>
          <w:rFonts w:ascii="_GB2312" w:hAnsi="_GB2312"/>
        </w:rPr>
        <w:t>xhr</w:t>
      </w:r>
      <w:r w:rsidR="0073319C">
        <w:rPr>
          <w:rFonts w:ascii="_GB2312" w:hAnsi="_GB2312" w:hint="eastAsia"/>
        </w:rPr>
        <w:t>请</w:t>
      </w:r>
      <w:r w:rsidR="0073319C">
        <w:rPr>
          <w:rFonts w:ascii="_GB2312" w:hAnsi="_GB2312"/>
        </w:rPr>
        <w:t>求的处理，并与后台</w:t>
      </w:r>
      <w:r w:rsidR="0073319C">
        <w:rPr>
          <w:rFonts w:ascii="_GB2312" w:hAnsi="_GB2312" w:hint="eastAsia"/>
        </w:rPr>
        <w:t>服务</w:t>
      </w:r>
      <w:r w:rsidR="0073319C">
        <w:rPr>
          <w:rFonts w:ascii="_GB2312" w:hAnsi="_GB2312"/>
        </w:rPr>
        <w:t>器进行数据交互。</w:t>
      </w:r>
    </w:p>
    <w:p w14:paraId="52EB01B1" w14:textId="77777777" w:rsidR="00A81BC2" w:rsidRDefault="00A81BC2" w:rsidP="0073319C">
      <w:pPr>
        <w:pStyle w:val="a0"/>
        <w:rPr>
          <w:rFonts w:ascii="_GB2312" w:hAnsi="_GB2312"/>
        </w:rPr>
      </w:pPr>
    </w:p>
    <w:p w14:paraId="38C86B70" w14:textId="77777777" w:rsidR="00A81BC2" w:rsidRDefault="00A81BC2" w:rsidP="0073319C">
      <w:pPr>
        <w:pStyle w:val="a0"/>
        <w:rPr>
          <w:rFonts w:ascii="_GB2312" w:hAnsi="_GB2312"/>
        </w:rPr>
      </w:pPr>
    </w:p>
    <w:p w14:paraId="7BCE8605" w14:textId="77777777" w:rsidR="00A81BC2" w:rsidRDefault="00A81BC2" w:rsidP="0073319C">
      <w:pPr>
        <w:pStyle w:val="a0"/>
        <w:rPr>
          <w:rFonts w:ascii="_GB2312" w:hAnsi="_GB2312"/>
        </w:rPr>
      </w:pPr>
    </w:p>
    <w:p w14:paraId="3CF861F5" w14:textId="77777777" w:rsidR="00A81BC2" w:rsidRDefault="00A81BC2" w:rsidP="0073319C">
      <w:pPr>
        <w:pStyle w:val="a0"/>
        <w:rPr>
          <w:rFonts w:ascii="_GB2312" w:hAnsi="_GB2312"/>
        </w:rPr>
      </w:pPr>
    </w:p>
    <w:p w14:paraId="1FD2BC76" w14:textId="77777777" w:rsidR="00A81BC2" w:rsidRDefault="00A81BC2" w:rsidP="0073319C">
      <w:pPr>
        <w:pStyle w:val="a0"/>
        <w:rPr>
          <w:rFonts w:ascii="_GB2312" w:hAnsi="_GB2312"/>
        </w:rPr>
      </w:pPr>
    </w:p>
    <w:p w14:paraId="7294C724" w14:textId="77777777" w:rsidR="00A81BC2" w:rsidRDefault="00A81BC2" w:rsidP="0073319C">
      <w:pPr>
        <w:pStyle w:val="a0"/>
        <w:rPr>
          <w:rFonts w:ascii="_GB2312" w:hAnsi="_GB2312"/>
        </w:rPr>
      </w:pPr>
    </w:p>
    <w:p w14:paraId="50A8ACD5" w14:textId="77777777" w:rsidR="00A81BC2" w:rsidRDefault="00A81BC2" w:rsidP="0073319C">
      <w:pPr>
        <w:pStyle w:val="a0"/>
        <w:rPr>
          <w:rFonts w:ascii="_GB2312" w:hAnsi="_GB2312"/>
        </w:rPr>
      </w:pPr>
    </w:p>
    <w:p w14:paraId="71FB51D9" w14:textId="77777777" w:rsidR="00A81BC2" w:rsidRDefault="00A81BC2" w:rsidP="0073319C">
      <w:pPr>
        <w:pStyle w:val="a0"/>
        <w:rPr>
          <w:rFonts w:ascii="_GB2312" w:hAnsi="_GB2312"/>
        </w:rPr>
      </w:pPr>
    </w:p>
    <w:p w14:paraId="517FF64E" w14:textId="77777777" w:rsidR="00A81BC2" w:rsidRDefault="00A81BC2" w:rsidP="0073319C">
      <w:pPr>
        <w:pStyle w:val="a0"/>
        <w:rPr>
          <w:rFonts w:ascii="_GB2312" w:hAnsi="_GB2312"/>
        </w:rPr>
      </w:pPr>
    </w:p>
    <w:p w14:paraId="3518ED92" w14:textId="77777777" w:rsidR="00A81BC2" w:rsidRDefault="00A81BC2" w:rsidP="0073319C">
      <w:pPr>
        <w:pStyle w:val="a0"/>
        <w:rPr>
          <w:rFonts w:ascii="_GB2312" w:hAnsi="_GB2312"/>
        </w:rPr>
      </w:pPr>
    </w:p>
    <w:p w14:paraId="185ECEB6" w14:textId="77777777" w:rsidR="00A81BC2" w:rsidRDefault="00A81BC2" w:rsidP="0073319C">
      <w:pPr>
        <w:pStyle w:val="a0"/>
        <w:rPr>
          <w:rFonts w:ascii="_GB2312" w:hAnsi="_GB2312"/>
        </w:rPr>
      </w:pPr>
    </w:p>
    <w:p w14:paraId="082CD956" w14:textId="77777777" w:rsidR="00A81BC2" w:rsidRDefault="00A81BC2" w:rsidP="0073319C">
      <w:pPr>
        <w:pStyle w:val="a0"/>
        <w:rPr>
          <w:rFonts w:ascii="_GB2312" w:hAnsi="_GB2312"/>
        </w:rPr>
      </w:pPr>
    </w:p>
    <w:p w14:paraId="3B9A7B14" w14:textId="77777777" w:rsidR="00A81BC2" w:rsidRDefault="00A81BC2" w:rsidP="0073319C">
      <w:pPr>
        <w:pStyle w:val="a0"/>
        <w:rPr>
          <w:rFonts w:ascii="_GB2312" w:hAnsi="_GB2312"/>
        </w:rPr>
      </w:pPr>
    </w:p>
    <w:p w14:paraId="30708901" w14:textId="77777777" w:rsidR="00A81BC2" w:rsidRDefault="00A81BC2" w:rsidP="0073319C">
      <w:pPr>
        <w:pStyle w:val="a0"/>
        <w:rPr>
          <w:rFonts w:ascii="_GB2312" w:hAnsi="_GB2312"/>
        </w:rPr>
      </w:pPr>
    </w:p>
    <w:p w14:paraId="6844C3ED" w14:textId="77777777" w:rsidR="00A81BC2" w:rsidRDefault="00A81BC2" w:rsidP="0073319C">
      <w:pPr>
        <w:pStyle w:val="a0"/>
        <w:rPr>
          <w:rFonts w:ascii="_GB2312" w:hAnsi="_GB2312"/>
        </w:rPr>
      </w:pPr>
    </w:p>
    <w:p w14:paraId="546644BC" w14:textId="77777777" w:rsidR="00A81BC2" w:rsidRDefault="00A81BC2" w:rsidP="0073319C">
      <w:pPr>
        <w:pStyle w:val="a0"/>
        <w:rPr>
          <w:rFonts w:ascii="_GB2312" w:hAnsi="_GB2312"/>
        </w:rPr>
      </w:pPr>
    </w:p>
    <w:p w14:paraId="449767A4" w14:textId="77777777" w:rsidR="00A81BC2" w:rsidRDefault="00A81BC2" w:rsidP="0073319C">
      <w:pPr>
        <w:pStyle w:val="a0"/>
        <w:rPr>
          <w:rFonts w:ascii="_GB2312" w:hAnsi="_GB2312"/>
        </w:rPr>
      </w:pPr>
    </w:p>
    <w:p w14:paraId="7EC609F3" w14:textId="77777777" w:rsidR="00A81BC2" w:rsidRPr="002862A3" w:rsidRDefault="00A81BC2" w:rsidP="00A81BC2">
      <w:pPr>
        <w:pStyle w:val="a0"/>
        <w:ind w:firstLine="0"/>
        <w:jc w:val="center"/>
        <w:rPr>
          <w:rFonts w:hAnsi="宋体"/>
          <w:sz w:val="21"/>
          <w:szCs w:val="21"/>
        </w:rPr>
      </w:pPr>
      <w:r w:rsidRPr="002862A3">
        <w:rPr>
          <w:rFonts w:hAnsi="宋体" w:hint="eastAsia"/>
          <w:sz w:val="21"/>
          <w:szCs w:val="21"/>
        </w:rPr>
        <w:t xml:space="preserve">图6 </w:t>
      </w:r>
      <w:r>
        <w:rPr>
          <w:rFonts w:hAnsi="宋体" w:hint="eastAsia"/>
          <w:sz w:val="21"/>
          <w:szCs w:val="21"/>
        </w:rPr>
        <w:t>离线</w:t>
      </w:r>
      <w:r>
        <w:rPr>
          <w:rFonts w:hAnsi="宋体"/>
          <w:sz w:val="21"/>
          <w:szCs w:val="21"/>
        </w:rPr>
        <w:t>数据</w:t>
      </w:r>
      <w:r w:rsidRPr="002862A3">
        <w:rPr>
          <w:rFonts w:hAnsi="宋体" w:hint="eastAsia"/>
          <w:sz w:val="21"/>
          <w:szCs w:val="21"/>
        </w:rPr>
        <w:t>提交</w:t>
      </w:r>
      <w:r w:rsidRPr="002862A3">
        <w:rPr>
          <w:rFonts w:hAnsi="宋体"/>
          <w:sz w:val="21"/>
          <w:szCs w:val="21"/>
        </w:rPr>
        <w:t>时序</w:t>
      </w:r>
      <w:r w:rsidRPr="002862A3">
        <w:rPr>
          <w:rFonts w:hAnsi="宋体" w:hint="eastAsia"/>
          <w:sz w:val="21"/>
          <w:szCs w:val="21"/>
        </w:rPr>
        <w:t>图</w:t>
      </w:r>
    </w:p>
    <w:p w14:paraId="186AB3AD" w14:textId="6AD0C122" w:rsidR="0073319C" w:rsidRPr="00AC6A21" w:rsidRDefault="0073319C" w:rsidP="0073319C">
      <w:pPr>
        <w:pStyle w:val="30"/>
        <w:tabs>
          <w:tab w:val="left" w:pos="6960"/>
        </w:tabs>
        <w:spacing w:before="163" w:after="163" w:line="360" w:lineRule="auto"/>
      </w:pPr>
      <w:bookmarkStart w:id="57" w:name="_Toc487650812"/>
      <w:r>
        <w:t>3</w:t>
      </w:r>
      <w:r>
        <w:rPr>
          <w:rFonts w:hint="eastAsia"/>
        </w:rPr>
        <w:t>.2.</w:t>
      </w:r>
      <w:r>
        <w:t>3</w:t>
      </w:r>
      <w:r>
        <w:rPr>
          <w:rFonts w:hint="eastAsia"/>
        </w:rPr>
        <w:t>离线</w:t>
      </w:r>
      <w:r>
        <w:t>数据</w:t>
      </w:r>
      <w:r>
        <w:rPr>
          <w:rFonts w:hint="eastAsia"/>
        </w:rPr>
        <w:t>同</w:t>
      </w:r>
      <w:r>
        <w:t>步</w:t>
      </w:r>
      <w:bookmarkEnd w:id="57"/>
    </w:p>
    <w:p w14:paraId="507BBFC0" w14:textId="77777777" w:rsidR="0073319C" w:rsidRDefault="0073319C" w:rsidP="0073319C">
      <w:pPr>
        <w:pStyle w:val="a0"/>
        <w:rPr>
          <w:rFonts w:ascii="_GB2312" w:hAnsi="_GB2312"/>
        </w:rPr>
      </w:pPr>
      <w:r>
        <w:rPr>
          <w:rFonts w:ascii="_GB2312" w:hAnsi="_GB2312" w:hint="eastAsia"/>
        </w:rPr>
        <w:t>离线数据访问和数据提交，分别属于数据的查询和新增。下面介绍数据的修改，也就是离线数据的同步。离线数据的同步，需要做到保持客户端数据与服务器</w:t>
      </w:r>
      <w:proofErr w:type="gramStart"/>
      <w:r>
        <w:rPr>
          <w:rFonts w:ascii="_GB2312" w:hAnsi="_GB2312" w:hint="eastAsia"/>
        </w:rPr>
        <w:t>端数据</w:t>
      </w:r>
      <w:proofErr w:type="gramEnd"/>
      <w:r>
        <w:rPr>
          <w:rFonts w:ascii="_GB2312" w:hAnsi="_GB2312" w:hint="eastAsia"/>
        </w:rPr>
        <w:t>的一致。服务器发现离线数据需要更新，需要先发通知给推送服务器，推送服务器再通知浏览器，浏览器向应用服务器发送更新请求，更新本地离线数据。如图</w:t>
      </w:r>
      <w:r>
        <w:rPr>
          <w:rFonts w:ascii="_GB2312" w:hAnsi="_GB2312"/>
        </w:rPr>
        <w:t>7</w:t>
      </w:r>
      <w:r>
        <w:rPr>
          <w:rFonts w:ascii="_GB2312" w:hAnsi="_GB2312" w:hint="eastAsia"/>
        </w:rPr>
        <w:t>所示。</w:t>
      </w:r>
    </w:p>
    <w:p w14:paraId="367802AA" w14:textId="77777777" w:rsidR="0073319C" w:rsidRDefault="0073319C" w:rsidP="0073319C">
      <w:pPr>
        <w:pStyle w:val="a0"/>
        <w:rPr>
          <w:rFonts w:ascii="_GB2312" w:hAnsi="_GB2312"/>
        </w:rPr>
      </w:pPr>
    </w:p>
    <w:p w14:paraId="350B0C66" w14:textId="77777777" w:rsidR="0073319C" w:rsidRDefault="0073319C" w:rsidP="0073319C">
      <w:pPr>
        <w:pStyle w:val="a0"/>
        <w:rPr>
          <w:rFonts w:ascii="_GB2312" w:hAnsi="_GB2312"/>
        </w:rPr>
      </w:pPr>
    </w:p>
    <w:p w14:paraId="03E77A54" w14:textId="77777777" w:rsidR="0073319C" w:rsidRPr="00317C6A" w:rsidRDefault="0073319C" w:rsidP="0073319C">
      <w:pPr>
        <w:pStyle w:val="a0"/>
        <w:jc w:val="center"/>
        <w:rPr>
          <w:rFonts w:ascii="_GB2312" w:hAnsi="_GB2312"/>
          <w:sz w:val="21"/>
          <w:szCs w:val="21"/>
        </w:rPr>
      </w:pPr>
      <w:r>
        <w:rPr>
          <w:rFonts w:ascii="_GB2312" w:hAnsi="_GB2312" w:hint="eastAsia"/>
          <w:noProof/>
        </w:rPr>
        <w:lastRenderedPageBreak/>
        <w:drawing>
          <wp:anchor distT="0" distB="0" distL="114300" distR="114300" simplePos="0" relativeHeight="251674112" behindDoc="0" locked="0" layoutInCell="1" allowOverlap="1" wp14:anchorId="2024A9B8" wp14:editId="398FB330">
            <wp:simplePos x="0" y="0"/>
            <wp:positionH relativeFrom="margin">
              <wp:posOffset>259080</wp:posOffset>
            </wp:positionH>
            <wp:positionV relativeFrom="paragraph">
              <wp:posOffset>235874</wp:posOffset>
            </wp:positionV>
            <wp:extent cx="4726940" cy="21336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离线数据同步.jpg"/>
                    <pic:cNvPicPr/>
                  </pic:nvPicPr>
                  <pic:blipFill>
                    <a:blip r:embed="rId33">
                      <a:extLst>
                        <a:ext uri="{28A0092B-C50C-407E-A947-70E740481C1C}">
                          <a14:useLocalDpi xmlns:a14="http://schemas.microsoft.com/office/drawing/2010/main" val="0"/>
                        </a:ext>
                      </a:extLst>
                    </a:blip>
                    <a:stretch>
                      <a:fillRect/>
                    </a:stretch>
                  </pic:blipFill>
                  <pic:spPr>
                    <a:xfrm>
                      <a:off x="0" y="0"/>
                      <a:ext cx="4726940" cy="2133600"/>
                    </a:xfrm>
                    <a:prstGeom prst="rect">
                      <a:avLst/>
                    </a:prstGeom>
                  </pic:spPr>
                </pic:pic>
              </a:graphicData>
            </a:graphic>
            <wp14:sizeRelH relativeFrom="page">
              <wp14:pctWidth>0</wp14:pctWidth>
            </wp14:sizeRelH>
            <wp14:sizeRelV relativeFrom="page">
              <wp14:pctHeight>0</wp14:pctHeight>
            </wp14:sizeRelV>
          </wp:anchor>
        </w:drawing>
      </w:r>
      <w:r w:rsidRPr="00317C6A">
        <w:rPr>
          <w:rFonts w:ascii="_GB2312" w:hAnsi="_GB2312" w:hint="eastAsia"/>
          <w:sz w:val="21"/>
          <w:szCs w:val="21"/>
        </w:rPr>
        <w:t>图</w:t>
      </w:r>
      <w:r>
        <w:rPr>
          <w:rFonts w:ascii="_GB2312" w:hAnsi="_GB2312"/>
          <w:sz w:val="21"/>
          <w:szCs w:val="21"/>
        </w:rPr>
        <w:t>7</w:t>
      </w:r>
      <w:r w:rsidRPr="00317C6A">
        <w:rPr>
          <w:rFonts w:ascii="_GB2312" w:hAnsi="_GB2312" w:hint="eastAsia"/>
          <w:sz w:val="21"/>
          <w:szCs w:val="21"/>
        </w:rPr>
        <w:t xml:space="preserve"> </w:t>
      </w:r>
      <w:r w:rsidRPr="00317C6A">
        <w:rPr>
          <w:rFonts w:ascii="_GB2312" w:hAnsi="_GB2312" w:hint="eastAsia"/>
          <w:sz w:val="21"/>
          <w:szCs w:val="21"/>
        </w:rPr>
        <w:t>离线数据更新示意图</w:t>
      </w:r>
    </w:p>
    <w:p w14:paraId="27623C72" w14:textId="77777777" w:rsidR="0073319C" w:rsidRPr="0073319C" w:rsidRDefault="0073319C" w:rsidP="0073319C">
      <w:pPr>
        <w:pStyle w:val="a0"/>
      </w:pPr>
    </w:p>
    <w:p w14:paraId="4D7822E0" w14:textId="0C8772F0" w:rsidR="000008D9" w:rsidRDefault="000008D9" w:rsidP="00811A2F">
      <w:pPr>
        <w:pStyle w:val="2"/>
      </w:pPr>
      <w:bookmarkStart w:id="58" w:name="_Toc324178441"/>
      <w:bookmarkStart w:id="59" w:name="_Toc324179062"/>
      <w:bookmarkStart w:id="60" w:name="_Toc324432732"/>
      <w:bookmarkStart w:id="61" w:name="_Toc326079875"/>
      <w:r>
        <w:rPr>
          <w:rFonts w:hint="eastAsia"/>
        </w:rPr>
        <w:t>3.</w:t>
      </w:r>
      <w:bookmarkEnd w:id="58"/>
      <w:bookmarkEnd w:id="59"/>
      <w:bookmarkEnd w:id="60"/>
      <w:bookmarkEnd w:id="61"/>
      <w:r w:rsidR="0073319C">
        <w:t>3</w:t>
      </w:r>
      <w:r w:rsidR="00482683">
        <w:rPr>
          <w:rFonts w:hint="eastAsia"/>
        </w:rPr>
        <w:t>测试</w:t>
      </w:r>
    </w:p>
    <w:p w14:paraId="14DED75A" w14:textId="77777777" w:rsidR="00811A2F" w:rsidRDefault="00811A2F" w:rsidP="00811A2F">
      <w:pPr>
        <w:pStyle w:val="a0"/>
      </w:pPr>
    </w:p>
    <w:p w14:paraId="43F8415B" w14:textId="77777777" w:rsidR="00811A2F" w:rsidRDefault="00811A2F" w:rsidP="00811A2F">
      <w:pPr>
        <w:pStyle w:val="a0"/>
      </w:pPr>
    </w:p>
    <w:p w14:paraId="25F0199A" w14:textId="77777777" w:rsidR="00811A2F" w:rsidRDefault="00811A2F" w:rsidP="00811A2F">
      <w:pPr>
        <w:pStyle w:val="a0"/>
      </w:pPr>
    </w:p>
    <w:p w14:paraId="0712DEBF" w14:textId="77777777" w:rsidR="00811A2F" w:rsidRPr="00811A2F" w:rsidRDefault="00811A2F" w:rsidP="00811A2F">
      <w:pPr>
        <w:pStyle w:val="a0"/>
      </w:pPr>
    </w:p>
    <w:p w14:paraId="79F808E5" w14:textId="77777777" w:rsidR="000008D9" w:rsidRDefault="000008D9" w:rsidP="00236C2E">
      <w:pPr>
        <w:ind w:firstLine="480"/>
      </w:pPr>
      <w:r>
        <w:rPr>
          <w:rFonts w:hint="eastAsia"/>
        </w:rPr>
        <w:t>。</w:t>
      </w:r>
    </w:p>
    <w:p w14:paraId="3B7A2C48" w14:textId="16D7E359" w:rsidR="000008D9" w:rsidRDefault="00811A2F">
      <w:pPr>
        <w:pStyle w:val="2"/>
      </w:pPr>
      <w:bookmarkStart w:id="62" w:name="_Toc326079879"/>
      <w:r>
        <w:rPr>
          <w:rFonts w:hint="eastAsia"/>
        </w:rPr>
        <w:t>3.</w:t>
      </w:r>
      <w:r w:rsidR="0073319C">
        <w:t>4</w:t>
      </w:r>
      <w:r w:rsidR="000008D9">
        <w:rPr>
          <w:rFonts w:hint="eastAsia"/>
        </w:rPr>
        <w:t>本章小结</w:t>
      </w:r>
      <w:bookmarkEnd w:id="62"/>
    </w:p>
    <w:p w14:paraId="59019FFE" w14:textId="77777777" w:rsidR="000008D9" w:rsidRDefault="000008D9">
      <w:pPr>
        <w:ind w:firstLine="480"/>
      </w:pPr>
      <w:r>
        <w:rPr>
          <w:rFonts w:hint="eastAsia"/>
        </w:rPr>
        <w:t>本章</w:t>
      </w:r>
      <w:r>
        <w:rPr>
          <w:rFonts w:hint="eastAsia"/>
          <w:color w:val="FF0000"/>
        </w:rPr>
        <w:t>。。略。。</w:t>
      </w:r>
      <w:r>
        <w:rPr>
          <w:rFonts w:hint="eastAsia"/>
        </w:rPr>
        <w:t>图。</w:t>
      </w:r>
    </w:p>
    <w:p w14:paraId="2E63CB4F" w14:textId="77777777" w:rsidR="000008D9" w:rsidRDefault="000008D9">
      <w:pPr>
        <w:ind w:firstLine="480"/>
      </w:pPr>
    </w:p>
    <w:p w14:paraId="457B6F17" w14:textId="35226C41" w:rsidR="000008D9" w:rsidRDefault="000008D9">
      <w:pPr>
        <w:pStyle w:val="aff"/>
        <w:spacing w:beforeLines="50" w:before="163" w:afterLines="50" w:after="163"/>
        <w:ind w:firstLine="640"/>
        <w:rPr>
          <w:rFonts w:ascii="宋体" w:hAnsi="宋体"/>
        </w:rPr>
      </w:pPr>
      <w:r>
        <w:rPr>
          <w:rFonts w:ascii="宋体" w:hAnsi="宋体"/>
        </w:rPr>
        <w:br w:type="page"/>
      </w:r>
      <w:bookmarkStart w:id="63" w:name="_Toc324178444"/>
      <w:bookmarkStart w:id="64" w:name="_Toc324179065"/>
      <w:bookmarkStart w:id="65" w:name="_Toc324432736"/>
      <w:bookmarkStart w:id="66" w:name="_Toc326079880"/>
      <w:r>
        <w:rPr>
          <w:rFonts w:ascii="黑体" w:eastAsia="黑体" w:hint="eastAsia"/>
        </w:rPr>
        <w:lastRenderedPageBreak/>
        <w:t xml:space="preserve">第四章  </w:t>
      </w:r>
      <w:r w:rsidR="00236C2E">
        <w:rPr>
          <w:rFonts w:ascii="黑体" w:eastAsia="黑体" w:hint="eastAsia"/>
        </w:rPr>
        <w:t>期刊发布阅读</w:t>
      </w:r>
      <w:r>
        <w:rPr>
          <w:rFonts w:ascii="黑体" w:eastAsia="黑体" w:hint="eastAsia"/>
        </w:rPr>
        <w:t>系统设计</w:t>
      </w:r>
      <w:bookmarkEnd w:id="63"/>
      <w:bookmarkEnd w:id="64"/>
      <w:bookmarkEnd w:id="65"/>
      <w:bookmarkEnd w:id="66"/>
      <w:r w:rsidR="00521830">
        <w:rPr>
          <w:rFonts w:ascii="黑体" w:eastAsia="黑体" w:hint="eastAsia"/>
        </w:rPr>
        <w:t>与实现</w:t>
      </w:r>
    </w:p>
    <w:p w14:paraId="2B619395" w14:textId="77777777" w:rsidR="000008D9" w:rsidRDefault="000008D9">
      <w:pPr>
        <w:ind w:firstLine="480"/>
        <w:rPr>
          <w:color w:val="000000"/>
        </w:rPr>
      </w:pPr>
      <w:r>
        <w:rPr>
          <w:rFonts w:hint="eastAsia"/>
        </w:rPr>
        <w:t>传统</w:t>
      </w:r>
      <w:r>
        <w:rPr>
          <w:rFonts w:hint="eastAsia"/>
          <w:color w:val="FF0000"/>
        </w:rPr>
        <w:t>。。略。。</w:t>
      </w:r>
      <w:r>
        <w:rPr>
          <w:rFonts w:hint="eastAsia"/>
          <w:color w:val="000000"/>
        </w:rPr>
        <w:t>控制技术。</w:t>
      </w:r>
    </w:p>
    <w:p w14:paraId="596786E1" w14:textId="77777777" w:rsidR="000008D9" w:rsidRDefault="000008D9">
      <w:pPr>
        <w:pStyle w:val="2"/>
      </w:pPr>
      <w:bookmarkStart w:id="67" w:name="_Toc324178445"/>
      <w:bookmarkStart w:id="68" w:name="_Toc324179066"/>
      <w:bookmarkStart w:id="69" w:name="_Toc324432737"/>
      <w:bookmarkStart w:id="70" w:name="_Toc326079881"/>
      <w:r>
        <w:rPr>
          <w:rFonts w:hint="eastAsia"/>
        </w:rPr>
        <w:t xml:space="preserve">4.1 </w:t>
      </w:r>
      <w:bookmarkEnd w:id="67"/>
      <w:bookmarkEnd w:id="68"/>
      <w:bookmarkEnd w:id="69"/>
      <w:bookmarkEnd w:id="70"/>
      <w:r w:rsidR="00236C2E">
        <w:rPr>
          <w:rFonts w:hint="eastAsia"/>
        </w:rPr>
        <w:t>总体设计</w:t>
      </w:r>
    </w:p>
    <w:p w14:paraId="73AE5813" w14:textId="77777777" w:rsidR="000008D9" w:rsidRDefault="000008D9">
      <w:pPr>
        <w:ind w:firstLine="480"/>
      </w:pPr>
      <w:r>
        <w:rPr>
          <w:rFonts w:hint="eastAsia"/>
        </w:rPr>
        <w:t>在</w:t>
      </w:r>
      <w:r>
        <w:rPr>
          <w:rFonts w:hint="eastAsia"/>
        </w:rPr>
        <w:t>XXXXX</w:t>
      </w:r>
      <w:r>
        <w:rPr>
          <w:rFonts w:hint="eastAsia"/>
        </w:rPr>
        <w:t>系统中，</w:t>
      </w:r>
      <w:r>
        <w:rPr>
          <w:rFonts w:hint="eastAsia"/>
          <w:color w:val="FF0000"/>
        </w:rPr>
        <w:t>。。略。。</w:t>
      </w:r>
      <w:r>
        <w:rPr>
          <w:rFonts w:hint="eastAsia"/>
        </w:rPr>
        <w:t>性能。</w:t>
      </w:r>
    </w:p>
    <w:p w14:paraId="0275D827" w14:textId="77777777" w:rsidR="000008D9" w:rsidRDefault="000008D9">
      <w:pPr>
        <w:ind w:firstLine="480"/>
      </w:pPr>
      <w:r>
        <w:rPr>
          <w:rFonts w:hint="eastAsia"/>
        </w:rPr>
        <w:t>在</w:t>
      </w:r>
      <w:proofErr w:type="gramStart"/>
      <w:r>
        <w:rPr>
          <w:rFonts w:hint="eastAsia"/>
        </w:rPr>
        <w:t>伺</w:t>
      </w:r>
      <w:proofErr w:type="gramEnd"/>
      <w:r>
        <w:rPr>
          <w:rFonts w:hint="eastAsia"/>
          <w:color w:val="FF0000"/>
        </w:rPr>
        <w:t>。。略。。</w:t>
      </w:r>
      <w:r>
        <w:rPr>
          <w:rFonts w:hint="eastAsia"/>
        </w:rPr>
        <w:t>定位。</w:t>
      </w:r>
    </w:p>
    <w:p w14:paraId="7DF1FE65" w14:textId="77777777" w:rsidR="000008D9" w:rsidRDefault="000008D9">
      <w:pPr>
        <w:ind w:firstLine="480"/>
      </w:pPr>
      <w:r>
        <w:rPr>
          <w:rFonts w:hint="eastAsia"/>
        </w:rPr>
        <w:t>以</w:t>
      </w:r>
      <w:r>
        <w:rPr>
          <w:rFonts w:hint="eastAsia"/>
        </w:rPr>
        <w:t>XXXXX</w:t>
      </w:r>
      <w:r>
        <w:rPr>
          <w:rFonts w:hint="eastAsia"/>
          <w:color w:val="FF0000"/>
        </w:rPr>
        <w:t>。。略。。</w:t>
      </w:r>
      <w:r>
        <w:rPr>
          <w:rFonts w:hint="eastAsia"/>
        </w:rPr>
        <w:t>H</w:t>
      </w:r>
      <w:r>
        <w:rPr>
          <w:rFonts w:hint="eastAsia"/>
        </w:rPr>
        <w:t>点。</w:t>
      </w:r>
    </w:p>
    <w:p w14:paraId="47B96BAB" w14:textId="77777777" w:rsidR="000008D9" w:rsidRDefault="0065406C">
      <w:pPr>
        <w:pStyle w:val="30"/>
        <w:tabs>
          <w:tab w:val="left" w:pos="6960"/>
        </w:tabs>
        <w:spacing w:before="163" w:after="163" w:line="360" w:lineRule="auto"/>
      </w:pPr>
      <w:bookmarkStart w:id="71" w:name="_Toc313621010"/>
      <w:bookmarkStart w:id="72" w:name="_Toc324178447"/>
      <w:bookmarkStart w:id="73" w:name="_Toc324179068"/>
      <w:bookmarkStart w:id="74" w:name="_Toc324432739"/>
      <w:bookmarkStart w:id="75" w:name="_Toc326079883"/>
      <w:r>
        <w:rPr>
          <w:rFonts w:hint="eastAsia"/>
        </w:rPr>
        <w:t>4.1</w:t>
      </w:r>
      <w:r w:rsidR="000008D9">
        <w:rPr>
          <w:rFonts w:hint="eastAsia"/>
        </w:rPr>
        <w:t xml:space="preserve">.1 </w:t>
      </w:r>
      <w:bookmarkEnd w:id="71"/>
      <w:bookmarkEnd w:id="72"/>
      <w:bookmarkEnd w:id="73"/>
      <w:bookmarkEnd w:id="74"/>
      <w:bookmarkEnd w:id="75"/>
      <w:r w:rsidR="005C7067">
        <w:rPr>
          <w:rFonts w:hint="eastAsia"/>
        </w:rPr>
        <w:t>总体设计</w:t>
      </w:r>
    </w:p>
    <w:p w14:paraId="2F645D28" w14:textId="77777777" w:rsidR="000008D9" w:rsidRDefault="00236C2E">
      <w:pPr>
        <w:pStyle w:val="2"/>
      </w:pPr>
      <w:bookmarkStart w:id="76" w:name="_Toc313621013"/>
      <w:bookmarkStart w:id="77" w:name="_Toc324178450"/>
      <w:bookmarkStart w:id="78" w:name="_Toc324179071"/>
      <w:bookmarkStart w:id="79" w:name="_Toc324432742"/>
      <w:bookmarkStart w:id="80" w:name="_Toc326079886"/>
      <w:r>
        <w:rPr>
          <w:rFonts w:hint="eastAsia"/>
        </w:rPr>
        <w:t>4.2</w:t>
      </w:r>
      <w:r w:rsidR="000008D9">
        <w:rPr>
          <w:rFonts w:hint="eastAsia"/>
        </w:rPr>
        <w:t xml:space="preserve"> </w:t>
      </w:r>
      <w:bookmarkEnd w:id="76"/>
      <w:bookmarkEnd w:id="77"/>
      <w:bookmarkEnd w:id="78"/>
      <w:bookmarkEnd w:id="79"/>
      <w:bookmarkEnd w:id="80"/>
      <w:r>
        <w:rPr>
          <w:rFonts w:hint="eastAsia"/>
        </w:rPr>
        <w:t>功能模块设计</w:t>
      </w:r>
    </w:p>
    <w:p w14:paraId="38569FCC" w14:textId="77777777" w:rsidR="000008D9" w:rsidRDefault="000008D9">
      <w:pPr>
        <w:ind w:firstLine="480"/>
      </w:pPr>
      <w:r>
        <w:rPr>
          <w:rFonts w:hint="eastAsia"/>
        </w:rPr>
        <w:t>XXXXX</w:t>
      </w:r>
      <w:r>
        <w:rPr>
          <w:rFonts w:hint="eastAsia"/>
        </w:rPr>
        <w:t>的缝</w:t>
      </w:r>
      <w:r>
        <w:rPr>
          <w:rFonts w:hint="eastAsia"/>
          <w:color w:val="FF0000"/>
        </w:rPr>
        <w:t>。。略。。</w:t>
      </w:r>
      <w:r>
        <w:rPr>
          <w:rFonts w:hint="eastAsia"/>
        </w:rPr>
        <w:t>的</w:t>
      </w:r>
      <w:r>
        <w:rPr>
          <w:rFonts w:hint="eastAsia"/>
        </w:rPr>
        <w:t>S</w:t>
      </w:r>
      <w:proofErr w:type="gramStart"/>
      <w:r>
        <w:rPr>
          <w:rFonts w:hint="eastAsia"/>
        </w:rPr>
        <w:t>型速度</w:t>
      </w:r>
      <w:proofErr w:type="gramEnd"/>
      <w:r>
        <w:rPr>
          <w:rFonts w:hint="eastAsia"/>
        </w:rPr>
        <w:t>规划曲线。</w:t>
      </w:r>
    </w:p>
    <w:p w14:paraId="6E3D2DE6" w14:textId="77777777" w:rsidR="000008D9" w:rsidRDefault="0065406C">
      <w:pPr>
        <w:pStyle w:val="30"/>
        <w:tabs>
          <w:tab w:val="left" w:pos="6960"/>
        </w:tabs>
        <w:spacing w:before="163" w:after="163" w:line="360" w:lineRule="auto"/>
      </w:pPr>
      <w:bookmarkStart w:id="81" w:name="_Toc313621014"/>
      <w:bookmarkStart w:id="82" w:name="_Toc324178451"/>
      <w:bookmarkStart w:id="83" w:name="_Toc324179072"/>
      <w:bookmarkStart w:id="84" w:name="_Toc324432743"/>
      <w:bookmarkStart w:id="85" w:name="_Toc326079887"/>
      <w:r>
        <w:rPr>
          <w:rFonts w:hint="eastAsia"/>
        </w:rPr>
        <w:t>4.2</w:t>
      </w:r>
      <w:r w:rsidR="000008D9">
        <w:rPr>
          <w:rFonts w:hint="eastAsia"/>
        </w:rPr>
        <w:t xml:space="preserve">.1 </w:t>
      </w:r>
      <w:bookmarkEnd w:id="81"/>
      <w:bookmarkEnd w:id="82"/>
      <w:bookmarkEnd w:id="83"/>
      <w:bookmarkEnd w:id="84"/>
      <w:bookmarkEnd w:id="85"/>
      <w:r w:rsidR="005C7067">
        <w:rPr>
          <w:rFonts w:hint="eastAsia"/>
        </w:rPr>
        <w:t>功能</w:t>
      </w:r>
    </w:p>
    <w:p w14:paraId="3C16B3C3" w14:textId="77777777" w:rsidR="000008D9" w:rsidRDefault="00DD2F75">
      <w:pPr>
        <w:pStyle w:val="2"/>
      </w:pPr>
      <w:bookmarkStart w:id="86" w:name="_Toc324178453"/>
      <w:bookmarkStart w:id="87" w:name="_Toc324179074"/>
      <w:bookmarkStart w:id="88" w:name="_Toc324432745"/>
      <w:bookmarkStart w:id="89" w:name="_Toc326079889"/>
      <w:r>
        <w:rPr>
          <w:rFonts w:hint="eastAsia"/>
        </w:rPr>
        <w:t>4.3</w:t>
      </w:r>
      <w:r w:rsidR="000008D9">
        <w:rPr>
          <w:rFonts w:hint="eastAsia"/>
        </w:rPr>
        <w:t xml:space="preserve"> </w:t>
      </w:r>
      <w:bookmarkEnd w:id="86"/>
      <w:bookmarkEnd w:id="87"/>
      <w:bookmarkEnd w:id="88"/>
      <w:bookmarkEnd w:id="89"/>
      <w:r w:rsidR="00236C2E">
        <w:rPr>
          <w:rFonts w:hint="eastAsia"/>
        </w:rPr>
        <w:t>数据库设计</w:t>
      </w:r>
    </w:p>
    <w:p w14:paraId="4DFB0632" w14:textId="77777777" w:rsidR="000008D9" w:rsidRDefault="00DD2F75">
      <w:pPr>
        <w:pStyle w:val="30"/>
        <w:tabs>
          <w:tab w:val="left" w:pos="6960"/>
        </w:tabs>
        <w:spacing w:before="163" w:after="163" w:line="360" w:lineRule="auto"/>
      </w:pPr>
      <w:bookmarkStart w:id="90" w:name="_Toc324178454"/>
      <w:bookmarkStart w:id="91" w:name="_Toc324179075"/>
      <w:bookmarkStart w:id="92" w:name="_Toc324432746"/>
      <w:bookmarkStart w:id="93" w:name="_Toc326079890"/>
      <w:r>
        <w:rPr>
          <w:rFonts w:hint="eastAsia"/>
        </w:rPr>
        <w:t>4.3</w:t>
      </w:r>
      <w:r w:rsidR="000008D9">
        <w:rPr>
          <w:rFonts w:hint="eastAsia"/>
        </w:rPr>
        <w:t xml:space="preserve">.1 </w:t>
      </w:r>
      <w:bookmarkEnd w:id="90"/>
      <w:bookmarkEnd w:id="91"/>
      <w:bookmarkEnd w:id="92"/>
      <w:bookmarkEnd w:id="93"/>
      <w:r w:rsidR="005C7067">
        <w:rPr>
          <w:rFonts w:hint="eastAsia"/>
        </w:rPr>
        <w:t>设计</w:t>
      </w:r>
    </w:p>
    <w:p w14:paraId="32299B82" w14:textId="77777777" w:rsidR="000008D9" w:rsidRDefault="000008D9" w:rsidP="005C7067">
      <w:pPr>
        <w:ind w:firstLine="480"/>
      </w:pPr>
      <w:r>
        <w:rPr>
          <w:rFonts w:hint="eastAsia"/>
        </w:rPr>
        <w:t>根</w:t>
      </w:r>
      <w:r>
        <w:rPr>
          <w:rFonts w:hint="eastAsia"/>
          <w:color w:val="FF0000"/>
        </w:rPr>
        <w:t>。。略。。。。略。。</w:t>
      </w:r>
    </w:p>
    <w:p w14:paraId="013FA0EC" w14:textId="77777777" w:rsidR="000008D9" w:rsidRDefault="00DD2F75">
      <w:pPr>
        <w:pStyle w:val="2"/>
      </w:pPr>
      <w:bookmarkStart w:id="94" w:name="_Toc326079892"/>
      <w:r>
        <w:rPr>
          <w:rFonts w:hint="eastAsia"/>
        </w:rPr>
        <w:t>4.4</w:t>
      </w:r>
      <w:r w:rsidR="000008D9">
        <w:rPr>
          <w:rFonts w:hint="eastAsia"/>
        </w:rPr>
        <w:t xml:space="preserve"> 本章小结</w:t>
      </w:r>
      <w:bookmarkEnd w:id="94"/>
    </w:p>
    <w:p w14:paraId="730E8BD0" w14:textId="517ED59F" w:rsidR="007129A4" w:rsidRDefault="000008D9" w:rsidP="007129A4">
      <w:pPr>
        <w:ind w:firstLine="480"/>
      </w:pPr>
      <w:r>
        <w:rPr>
          <w:rFonts w:hint="eastAsia"/>
        </w:rPr>
        <w:t>本章</w:t>
      </w:r>
      <w:r>
        <w:rPr>
          <w:rFonts w:hint="eastAsia"/>
          <w:color w:val="FF0000"/>
        </w:rPr>
        <w:t>。。略。。</w:t>
      </w:r>
      <w:r>
        <w:rPr>
          <w:rFonts w:hint="eastAsia"/>
        </w:rPr>
        <w:t>要求。</w:t>
      </w:r>
      <w:r w:rsidR="007129A4">
        <w:t xml:space="preserve"> </w:t>
      </w:r>
    </w:p>
    <w:p w14:paraId="3DB1A6EA" w14:textId="278DA7C3" w:rsidR="000008D9" w:rsidRDefault="000008D9">
      <w:pPr>
        <w:pStyle w:val="a0"/>
        <w:ind w:firstLine="480"/>
      </w:pPr>
    </w:p>
    <w:p w14:paraId="635D2F8E" w14:textId="242C0049" w:rsidR="000008D9" w:rsidRDefault="000008D9">
      <w:pPr>
        <w:pStyle w:val="aff"/>
        <w:spacing w:beforeLines="50" w:before="163" w:afterLines="50" w:after="163"/>
        <w:ind w:firstLine="640"/>
      </w:pPr>
      <w:bookmarkStart w:id="95" w:name="_Toc324178469"/>
      <w:bookmarkStart w:id="96" w:name="_Toc324179090"/>
      <w:bookmarkStart w:id="97" w:name="_Toc324432763"/>
      <w:r>
        <w:rPr>
          <w:rFonts w:ascii="黑体" w:eastAsia="黑体"/>
        </w:rPr>
        <w:br w:type="page"/>
      </w:r>
      <w:bookmarkStart w:id="98" w:name="_Toc326079910"/>
      <w:r w:rsidR="007129A4">
        <w:rPr>
          <w:rFonts w:ascii="黑体" w:eastAsia="黑体" w:hint="eastAsia"/>
        </w:rPr>
        <w:lastRenderedPageBreak/>
        <w:t>第五</w:t>
      </w:r>
      <w:r>
        <w:rPr>
          <w:rFonts w:ascii="黑体" w:eastAsia="黑体" w:hint="eastAsia"/>
        </w:rPr>
        <w:t>章  结论与展望</w:t>
      </w:r>
      <w:bookmarkEnd w:id="95"/>
      <w:bookmarkEnd w:id="96"/>
      <w:bookmarkEnd w:id="97"/>
      <w:bookmarkEnd w:id="98"/>
    </w:p>
    <w:p w14:paraId="08F63E8B" w14:textId="77777777" w:rsidR="000008D9" w:rsidRDefault="000008D9">
      <w:pPr>
        <w:pStyle w:val="2"/>
      </w:pPr>
      <w:bookmarkStart w:id="99" w:name="_Toc247488996"/>
      <w:bookmarkStart w:id="100" w:name="_Toc247489112"/>
      <w:bookmarkStart w:id="101" w:name="_Toc247489230"/>
      <w:bookmarkStart w:id="102" w:name="_Toc247489787"/>
      <w:bookmarkStart w:id="103" w:name="_Toc324178470"/>
      <w:bookmarkStart w:id="104" w:name="_Toc324179091"/>
      <w:bookmarkStart w:id="105" w:name="_Toc324432764"/>
      <w:bookmarkStart w:id="106" w:name="_Toc326079911"/>
      <w:bookmarkEnd w:id="99"/>
      <w:bookmarkEnd w:id="100"/>
      <w:bookmarkEnd w:id="101"/>
      <w:bookmarkEnd w:id="102"/>
      <w:r>
        <w:rPr>
          <w:rFonts w:hint="eastAsia"/>
        </w:rPr>
        <w:t>7.1 论文总结</w:t>
      </w:r>
      <w:bookmarkEnd w:id="103"/>
      <w:bookmarkEnd w:id="104"/>
      <w:bookmarkEnd w:id="105"/>
      <w:bookmarkEnd w:id="106"/>
    </w:p>
    <w:p w14:paraId="69CA19CF" w14:textId="77777777" w:rsidR="000008D9" w:rsidRDefault="000008D9">
      <w:pPr>
        <w:ind w:firstLine="480"/>
      </w:pPr>
      <w:r>
        <w:rPr>
          <w:rFonts w:hint="eastAsia"/>
        </w:rPr>
        <w:t>嵌入式</w:t>
      </w:r>
      <w:r>
        <w:rPr>
          <w:rFonts w:hint="eastAsia"/>
          <w:color w:val="FF0000"/>
        </w:rPr>
        <w:t>。。略。。</w:t>
      </w:r>
    </w:p>
    <w:p w14:paraId="094D06B3" w14:textId="77777777" w:rsidR="000008D9" w:rsidRDefault="000008D9">
      <w:pPr>
        <w:ind w:firstLine="480"/>
      </w:pPr>
      <w:r>
        <w:rPr>
          <w:rFonts w:hint="eastAsia"/>
        </w:rPr>
        <w:t>论文</w:t>
      </w:r>
      <w:r>
        <w:rPr>
          <w:rFonts w:hint="eastAsia"/>
          <w:color w:val="FF0000"/>
        </w:rPr>
        <w:t>。。略。。</w:t>
      </w:r>
      <w:r>
        <w:rPr>
          <w:rFonts w:hint="eastAsia"/>
        </w:rPr>
        <w:t>主要工作如下：</w:t>
      </w:r>
    </w:p>
    <w:p w14:paraId="6B06B51A" w14:textId="77777777" w:rsidR="000008D9" w:rsidRDefault="000008D9">
      <w:pPr>
        <w:ind w:firstLine="480"/>
      </w:pPr>
      <w:r>
        <w:rPr>
          <w:rFonts w:hint="eastAsia"/>
        </w:rPr>
        <w:t>1</w:t>
      </w:r>
      <w:r>
        <w:rPr>
          <w:rFonts w:hint="eastAsia"/>
        </w:rPr>
        <w:t>．对系</w:t>
      </w:r>
      <w:r>
        <w:rPr>
          <w:rFonts w:hint="eastAsia"/>
          <w:color w:val="FF0000"/>
        </w:rPr>
        <w:t>。。略。。</w:t>
      </w:r>
      <w:r>
        <w:rPr>
          <w:rFonts w:hint="eastAsia"/>
        </w:rPr>
        <w:t>成本。</w:t>
      </w:r>
    </w:p>
    <w:p w14:paraId="7B5E897F" w14:textId="77777777" w:rsidR="000008D9" w:rsidRDefault="000008D9">
      <w:pPr>
        <w:ind w:firstLine="480"/>
      </w:pPr>
      <w:r>
        <w:rPr>
          <w:rFonts w:hint="eastAsia"/>
        </w:rPr>
        <w:t>2</w:t>
      </w:r>
      <w:r>
        <w:rPr>
          <w:rFonts w:hint="eastAsia"/>
        </w:rPr>
        <w:t>．分析</w:t>
      </w:r>
      <w:r>
        <w:rPr>
          <w:rFonts w:hint="eastAsia"/>
          <w:color w:val="FF0000"/>
        </w:rPr>
        <w:t>。。略。。</w:t>
      </w:r>
      <w:r>
        <w:rPr>
          <w:rFonts w:hint="eastAsia"/>
        </w:rPr>
        <w:t>的关系。</w:t>
      </w:r>
    </w:p>
    <w:p w14:paraId="74CDD26E" w14:textId="77777777" w:rsidR="000008D9" w:rsidRDefault="000008D9">
      <w:pPr>
        <w:ind w:firstLine="480"/>
      </w:pPr>
      <w:r>
        <w:rPr>
          <w:rFonts w:hint="eastAsia"/>
        </w:rPr>
        <w:t>3</w:t>
      </w:r>
      <w:r>
        <w:rPr>
          <w:rFonts w:hint="eastAsia"/>
        </w:rPr>
        <w:t>．对</w:t>
      </w:r>
      <w:r>
        <w:rPr>
          <w:rFonts w:hint="eastAsia"/>
          <w:color w:val="FF0000"/>
        </w:rPr>
        <w:t>。。略。。</w:t>
      </w:r>
      <w:r>
        <w:rPr>
          <w:rFonts w:hint="eastAsia"/>
        </w:rPr>
        <w:t>方案。</w:t>
      </w:r>
    </w:p>
    <w:p w14:paraId="170ECB90" w14:textId="77777777" w:rsidR="000008D9" w:rsidRDefault="000008D9">
      <w:pPr>
        <w:ind w:firstLine="480"/>
      </w:pPr>
      <w:r>
        <w:rPr>
          <w:rFonts w:hint="eastAsia"/>
        </w:rPr>
        <w:t>4</w:t>
      </w:r>
      <w:r>
        <w:rPr>
          <w:rFonts w:hint="eastAsia"/>
        </w:rPr>
        <w:t>．详细</w:t>
      </w:r>
      <w:r>
        <w:rPr>
          <w:rFonts w:hint="eastAsia"/>
          <w:color w:val="FF0000"/>
        </w:rPr>
        <w:t>。。略。。</w:t>
      </w:r>
      <w:r>
        <w:rPr>
          <w:rFonts w:hint="eastAsia"/>
        </w:rPr>
        <w:t>方法。</w:t>
      </w:r>
    </w:p>
    <w:p w14:paraId="2DA401B2" w14:textId="77777777" w:rsidR="000008D9" w:rsidRDefault="000008D9">
      <w:pPr>
        <w:ind w:firstLine="480"/>
      </w:pPr>
      <w:r>
        <w:rPr>
          <w:rFonts w:hint="eastAsia"/>
        </w:rPr>
        <w:t>5</w:t>
      </w:r>
      <w:r>
        <w:rPr>
          <w:rFonts w:hint="eastAsia"/>
        </w:rPr>
        <w:t>．通过</w:t>
      </w:r>
      <w:r>
        <w:rPr>
          <w:rFonts w:hint="eastAsia"/>
          <w:color w:val="FF0000"/>
        </w:rPr>
        <w:t>。。略。。</w:t>
      </w:r>
      <w:r>
        <w:rPr>
          <w:rFonts w:hint="eastAsia"/>
        </w:rPr>
        <w:t>任务。</w:t>
      </w:r>
      <w:r>
        <w:rPr>
          <w:rFonts w:hint="eastAsia"/>
        </w:rPr>
        <w:t xml:space="preserve"> </w:t>
      </w:r>
    </w:p>
    <w:p w14:paraId="07E1CDDA" w14:textId="77777777" w:rsidR="000008D9" w:rsidRDefault="000008D9">
      <w:pPr>
        <w:ind w:firstLine="480"/>
      </w:pPr>
      <w:r>
        <w:rPr>
          <w:rFonts w:hint="eastAsia"/>
        </w:rPr>
        <w:t>6</w:t>
      </w:r>
      <w:r>
        <w:rPr>
          <w:rFonts w:hint="eastAsia"/>
        </w:rPr>
        <w:t>．对</w:t>
      </w:r>
      <w:r>
        <w:rPr>
          <w:rFonts w:hint="eastAsia"/>
        </w:rPr>
        <w:t>X</w:t>
      </w:r>
      <w:r>
        <w:rPr>
          <w:rFonts w:hint="eastAsia"/>
          <w:color w:val="FF0000"/>
        </w:rPr>
        <w:t>。。略。。</w:t>
      </w:r>
      <w:r>
        <w:rPr>
          <w:rFonts w:hint="eastAsia"/>
        </w:rPr>
        <w:t>要求。</w:t>
      </w:r>
    </w:p>
    <w:p w14:paraId="7CA2E2E8" w14:textId="77777777" w:rsidR="000008D9" w:rsidRDefault="000008D9">
      <w:pPr>
        <w:pStyle w:val="2"/>
      </w:pPr>
      <w:bookmarkStart w:id="107" w:name="_Toc324178471"/>
      <w:bookmarkStart w:id="108" w:name="_Toc324179092"/>
      <w:bookmarkStart w:id="109" w:name="_Toc324432765"/>
      <w:bookmarkStart w:id="110" w:name="_Toc326079912"/>
      <w:r>
        <w:rPr>
          <w:rFonts w:hint="eastAsia"/>
        </w:rPr>
        <w:t>7.2 展望</w:t>
      </w:r>
      <w:bookmarkEnd w:id="107"/>
      <w:bookmarkEnd w:id="108"/>
      <w:bookmarkEnd w:id="109"/>
      <w:bookmarkEnd w:id="110"/>
    </w:p>
    <w:p w14:paraId="0FE7DFC3" w14:textId="77777777" w:rsidR="000008D9" w:rsidRDefault="000008D9">
      <w:pPr>
        <w:ind w:firstLine="480"/>
      </w:pPr>
      <w:r>
        <w:rPr>
          <w:rFonts w:hint="eastAsia"/>
        </w:rPr>
        <w:t>本文中虽然实现了基于嵌入式的</w:t>
      </w:r>
      <w:r>
        <w:rPr>
          <w:rFonts w:hint="eastAsia"/>
        </w:rPr>
        <w:t>XXXXX</w:t>
      </w:r>
      <w:r>
        <w:rPr>
          <w:rFonts w:hint="eastAsia"/>
        </w:rPr>
        <w:t>控制系统原型机设计，但是该系统还存在着如下一些需要进一步改进的方面：</w:t>
      </w:r>
    </w:p>
    <w:p w14:paraId="4D7FEA85" w14:textId="77777777" w:rsidR="000008D9" w:rsidRDefault="000008D9">
      <w:pPr>
        <w:ind w:firstLine="480"/>
      </w:pPr>
      <w:r>
        <w:rPr>
          <w:rFonts w:hint="eastAsia"/>
        </w:rPr>
        <w:t>1</w:t>
      </w:r>
      <w:r>
        <w:rPr>
          <w:rFonts w:hint="eastAsia"/>
        </w:rPr>
        <w:t>．</w:t>
      </w:r>
      <w:r>
        <w:rPr>
          <w:rFonts w:hint="eastAsia"/>
          <w:color w:val="FF0000"/>
        </w:rPr>
        <w:t>。。略。。</w:t>
      </w:r>
      <w:r>
        <w:rPr>
          <w:rFonts w:hint="eastAsia"/>
        </w:rPr>
        <w:t>。</w:t>
      </w:r>
    </w:p>
    <w:p w14:paraId="3F54D060" w14:textId="77777777" w:rsidR="000008D9" w:rsidRDefault="000008D9">
      <w:pPr>
        <w:ind w:firstLine="480"/>
        <w:rPr>
          <w:color w:val="FF0000"/>
        </w:rPr>
      </w:pPr>
      <w:r>
        <w:rPr>
          <w:rFonts w:hint="eastAsia"/>
        </w:rPr>
        <w:t>2</w:t>
      </w:r>
      <w:r>
        <w:rPr>
          <w:rFonts w:hint="eastAsia"/>
        </w:rPr>
        <w:t>．</w:t>
      </w:r>
      <w:r>
        <w:rPr>
          <w:rFonts w:hint="eastAsia"/>
          <w:color w:val="FF0000"/>
        </w:rPr>
        <w:t>。。略。。</w:t>
      </w:r>
    </w:p>
    <w:p w14:paraId="33CAC778" w14:textId="77777777" w:rsidR="000008D9" w:rsidRDefault="000008D9">
      <w:pPr>
        <w:ind w:firstLine="480"/>
        <w:rPr>
          <w:color w:val="FF0000"/>
        </w:rPr>
      </w:pPr>
      <w:r>
        <w:rPr>
          <w:rFonts w:hint="eastAsia"/>
        </w:rPr>
        <w:t>3</w:t>
      </w:r>
      <w:r>
        <w:rPr>
          <w:rFonts w:hint="eastAsia"/>
        </w:rPr>
        <w:t>．</w:t>
      </w:r>
      <w:r>
        <w:rPr>
          <w:rFonts w:hint="eastAsia"/>
          <w:color w:val="FF0000"/>
        </w:rPr>
        <w:t>。。略。。</w:t>
      </w:r>
    </w:p>
    <w:p w14:paraId="05532336" w14:textId="77777777" w:rsidR="000008D9" w:rsidRDefault="000008D9" w:rsidP="00782FD0">
      <w:pPr>
        <w:ind w:firstLine="480"/>
        <w:rPr>
          <w:rFonts w:ascii="宋体" w:hAnsi="宋体"/>
        </w:rPr>
      </w:pPr>
      <w:r>
        <w:rPr>
          <w:rFonts w:hint="eastAsia"/>
        </w:rPr>
        <w:t>4</w:t>
      </w:r>
      <w:r>
        <w:rPr>
          <w:rFonts w:hint="eastAsia"/>
        </w:rPr>
        <w:t>．</w:t>
      </w:r>
      <w:r>
        <w:rPr>
          <w:rFonts w:hint="eastAsia"/>
          <w:color w:val="FF0000"/>
        </w:rPr>
        <w:t>。。略。。</w:t>
      </w:r>
    </w:p>
    <w:p w14:paraId="617A6F36" w14:textId="77777777" w:rsidR="000008D9" w:rsidRDefault="000008D9">
      <w:pPr>
        <w:pStyle w:val="aff"/>
        <w:spacing w:beforeLines="50" w:before="163" w:afterLines="50" w:after="163"/>
        <w:ind w:firstLine="640"/>
        <w:rPr>
          <w:rFonts w:ascii="黑体" w:eastAsia="黑体"/>
        </w:rPr>
      </w:pPr>
      <w:bookmarkStart w:id="111" w:name="_Toc324178472"/>
      <w:bookmarkStart w:id="112" w:name="_Toc324179093"/>
      <w:bookmarkStart w:id="113" w:name="_Toc324432766"/>
      <w:r>
        <w:rPr>
          <w:rFonts w:ascii="黑体" w:eastAsia="黑体"/>
        </w:rPr>
        <w:br w:type="page"/>
      </w:r>
      <w:bookmarkStart w:id="114" w:name="_Toc326079913"/>
      <w:r>
        <w:rPr>
          <w:rFonts w:ascii="黑体" w:eastAsia="黑体" w:hint="eastAsia"/>
        </w:rPr>
        <w:lastRenderedPageBreak/>
        <w:t>参考文献</w:t>
      </w:r>
      <w:bookmarkEnd w:id="111"/>
      <w:bookmarkEnd w:id="112"/>
      <w:bookmarkEnd w:id="113"/>
      <w:bookmarkEnd w:id="114"/>
    </w:p>
    <w:p w14:paraId="4A186D2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5" w:name="_Ref470255440"/>
      <w:bookmarkStart w:id="116" w:name="_Toc324432767"/>
      <w:bookmarkStart w:id="117" w:name="_Toc326079914"/>
      <w:proofErr w:type="gramStart"/>
      <w:r w:rsidRPr="00FA418F">
        <w:rPr>
          <w:rFonts w:ascii="Times New Roman" w:hAnsi="Times New Roman"/>
          <w:sz w:val="24"/>
          <w:szCs w:val="24"/>
        </w:rPr>
        <w:t>谢誉元</w:t>
      </w:r>
      <w:proofErr w:type="gramEnd"/>
      <w:r w:rsidRPr="00FA418F">
        <w:rPr>
          <w:rFonts w:ascii="Times New Roman" w:hAnsi="Times New Roman"/>
          <w:sz w:val="24"/>
          <w:szCs w:val="24"/>
        </w:rPr>
        <w:t>，冯炜</w:t>
      </w:r>
      <w:r w:rsidRPr="00FA418F">
        <w:rPr>
          <w:rFonts w:ascii="Times New Roman" w:hAnsi="Times New Roman"/>
          <w:sz w:val="24"/>
          <w:szCs w:val="24"/>
        </w:rPr>
        <w:t>. “</w:t>
      </w:r>
      <w:r w:rsidRPr="00FA418F">
        <w:rPr>
          <w:rFonts w:ascii="Times New Roman" w:hAnsi="Times New Roman"/>
          <w:sz w:val="24"/>
          <w:szCs w:val="24"/>
        </w:rPr>
        <w:t>互联网</w:t>
      </w:r>
      <w:r w:rsidRPr="00FA418F">
        <w:rPr>
          <w:rFonts w:ascii="Times New Roman" w:hAnsi="Times New Roman"/>
          <w:sz w:val="24"/>
          <w:szCs w:val="24"/>
        </w:rPr>
        <w:t>+”</w:t>
      </w:r>
      <w:r w:rsidRPr="00FA418F">
        <w:rPr>
          <w:rFonts w:ascii="Times New Roman" w:hAnsi="Times New Roman"/>
          <w:sz w:val="24"/>
          <w:szCs w:val="24"/>
        </w:rPr>
        <w:t>对出版行业发展的影响及对策</w:t>
      </w:r>
      <w:r w:rsidRPr="00FA418F">
        <w:rPr>
          <w:rFonts w:ascii="Times New Roman" w:hAnsi="Times New Roman"/>
          <w:sz w:val="24"/>
          <w:szCs w:val="24"/>
        </w:rPr>
        <w:t xml:space="preserve"> [J]. </w:t>
      </w:r>
      <w:r w:rsidRPr="00FA418F">
        <w:rPr>
          <w:rFonts w:ascii="Times New Roman" w:hAnsi="Times New Roman"/>
          <w:sz w:val="24"/>
          <w:szCs w:val="24"/>
        </w:rPr>
        <w:t>编辑之友，</w:t>
      </w:r>
      <w:r w:rsidRPr="00FA418F">
        <w:rPr>
          <w:rFonts w:ascii="Times New Roman" w:hAnsi="Times New Roman"/>
          <w:sz w:val="24"/>
          <w:szCs w:val="24"/>
        </w:rPr>
        <w:t xml:space="preserve"> 2015(10).</w:t>
      </w:r>
      <w:bookmarkEnd w:id="115"/>
    </w:p>
    <w:p w14:paraId="261FCC9B" w14:textId="2635ACF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8" w:name="_Ref470255569"/>
      <w:r w:rsidRPr="00FA418F">
        <w:rPr>
          <w:rFonts w:ascii="Times New Roman" w:hAnsi="Times New Roman"/>
          <w:sz w:val="24"/>
          <w:szCs w:val="24"/>
        </w:rPr>
        <w:t>姚柏年</w:t>
      </w:r>
      <w:r w:rsidRPr="00FA418F">
        <w:rPr>
          <w:rFonts w:ascii="Times New Roman" w:hAnsi="Times New Roman"/>
          <w:sz w:val="24"/>
          <w:szCs w:val="24"/>
        </w:rPr>
        <w:t xml:space="preserve">. </w:t>
      </w:r>
      <w:r w:rsidRPr="00FA418F">
        <w:rPr>
          <w:rFonts w:ascii="Times New Roman" w:hAnsi="Times New Roman"/>
          <w:sz w:val="24"/>
          <w:szCs w:val="24"/>
        </w:rPr>
        <w:t>数字出版商业模式研究</w:t>
      </w:r>
      <w:r w:rsidRPr="00FA418F">
        <w:rPr>
          <w:rFonts w:ascii="Times New Roman" w:hAnsi="Times New Roman"/>
          <w:sz w:val="24"/>
          <w:szCs w:val="24"/>
        </w:rPr>
        <w:t xml:space="preserve">[D]. </w:t>
      </w:r>
      <w:r w:rsidRPr="00FA418F">
        <w:rPr>
          <w:rFonts w:ascii="Times New Roman" w:hAnsi="Times New Roman"/>
          <w:sz w:val="24"/>
          <w:szCs w:val="24"/>
        </w:rPr>
        <w:t>华东师范大学，</w:t>
      </w:r>
      <w:r w:rsidRPr="00FA418F">
        <w:rPr>
          <w:rFonts w:ascii="Times New Roman" w:hAnsi="Times New Roman"/>
          <w:sz w:val="24"/>
          <w:szCs w:val="24"/>
        </w:rPr>
        <w:t xml:space="preserve"> 2012.</w:t>
      </w:r>
      <w:bookmarkEnd w:id="118"/>
    </w:p>
    <w:p w14:paraId="2CF91793" w14:textId="6B2A812A"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19" w:name="_Ref470637014"/>
      <w:r w:rsidRPr="00FA418F">
        <w:rPr>
          <w:rFonts w:ascii="Times New Roman" w:hAnsi="Times New Roman"/>
          <w:sz w:val="24"/>
          <w:szCs w:val="24"/>
        </w:rPr>
        <w:t>邱珊</w:t>
      </w:r>
      <w:r w:rsidRPr="00FA418F">
        <w:rPr>
          <w:rFonts w:ascii="Times New Roman" w:hAnsi="Times New Roman"/>
          <w:sz w:val="24"/>
          <w:szCs w:val="24"/>
        </w:rPr>
        <w:t xml:space="preserve">. </w:t>
      </w:r>
      <w:r w:rsidRPr="00FA418F">
        <w:rPr>
          <w:rFonts w:ascii="Times New Roman" w:hAnsi="Times New Roman"/>
          <w:sz w:val="24"/>
          <w:szCs w:val="24"/>
        </w:rPr>
        <w:t>使用</w:t>
      </w:r>
      <w:r w:rsidRPr="00FA418F">
        <w:rPr>
          <w:rFonts w:ascii="Times New Roman" w:hAnsi="Times New Roman"/>
          <w:sz w:val="24"/>
          <w:szCs w:val="24"/>
        </w:rPr>
        <w:t>HTML5WebWorker</w:t>
      </w:r>
      <w:r w:rsidRPr="00FA418F">
        <w:rPr>
          <w:rFonts w:ascii="Times New Roman" w:hAnsi="Times New Roman"/>
          <w:sz w:val="24"/>
          <w:szCs w:val="24"/>
        </w:rPr>
        <w:t>提高</w:t>
      </w:r>
      <w:r w:rsidRPr="00FA418F">
        <w:rPr>
          <w:rFonts w:ascii="Times New Roman" w:hAnsi="Times New Roman"/>
          <w:sz w:val="24"/>
          <w:szCs w:val="24"/>
        </w:rPr>
        <w:t>Web</w:t>
      </w:r>
      <w:r w:rsidRPr="00FA418F">
        <w:rPr>
          <w:rFonts w:ascii="Times New Roman" w:hAnsi="Times New Roman"/>
          <w:sz w:val="24"/>
          <w:szCs w:val="24"/>
        </w:rPr>
        <w:t>的应用性能研究</w:t>
      </w:r>
      <w:r w:rsidRPr="00FA418F">
        <w:rPr>
          <w:rFonts w:ascii="Times New Roman" w:hAnsi="Times New Roman"/>
          <w:sz w:val="24"/>
          <w:szCs w:val="24"/>
        </w:rPr>
        <w:t xml:space="preserve"> [J]. </w:t>
      </w:r>
      <w:r w:rsidRPr="00FA418F">
        <w:rPr>
          <w:rFonts w:ascii="Times New Roman" w:hAnsi="Times New Roman"/>
          <w:sz w:val="24"/>
          <w:szCs w:val="24"/>
        </w:rPr>
        <w:t>软件导刊，</w:t>
      </w:r>
      <w:r w:rsidRPr="00FA418F">
        <w:rPr>
          <w:rFonts w:ascii="Times New Roman" w:hAnsi="Times New Roman"/>
          <w:sz w:val="24"/>
          <w:szCs w:val="24"/>
        </w:rPr>
        <w:t>2013(12).</w:t>
      </w:r>
      <w:bookmarkEnd w:id="119"/>
    </w:p>
    <w:p w14:paraId="6B0A1DE5"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刘耀钦</w:t>
      </w:r>
      <w:r w:rsidRPr="00FA418F">
        <w:rPr>
          <w:rFonts w:ascii="Times New Roman" w:hAnsi="Times New Roman"/>
          <w:sz w:val="24"/>
          <w:szCs w:val="24"/>
        </w:rPr>
        <w:t>. HTML5</w:t>
      </w:r>
      <w:r w:rsidRPr="00FA418F">
        <w:rPr>
          <w:rFonts w:ascii="Times New Roman" w:hAnsi="Times New Roman"/>
          <w:sz w:val="24"/>
          <w:szCs w:val="24"/>
        </w:rPr>
        <w:t>中</w:t>
      </w:r>
      <w:r w:rsidRPr="00FA418F">
        <w:rPr>
          <w:rFonts w:ascii="Times New Roman" w:hAnsi="Times New Roman"/>
          <w:sz w:val="24"/>
          <w:szCs w:val="24"/>
        </w:rPr>
        <w:t xml:space="preserve">Web Works </w:t>
      </w:r>
      <w:r w:rsidRPr="00FA418F">
        <w:rPr>
          <w:rFonts w:ascii="Times New Roman" w:hAnsi="Times New Roman"/>
          <w:sz w:val="24"/>
          <w:szCs w:val="24"/>
        </w:rPr>
        <w:t>应用实践与研究</w:t>
      </w:r>
      <w:r w:rsidRPr="00FA418F">
        <w:rPr>
          <w:rFonts w:ascii="Times New Roman" w:hAnsi="Times New Roman"/>
          <w:sz w:val="24"/>
          <w:szCs w:val="24"/>
        </w:rPr>
        <w:t xml:space="preserve">[J]. </w:t>
      </w:r>
      <w:r w:rsidRPr="00FA418F">
        <w:rPr>
          <w:rFonts w:ascii="Times New Roman" w:hAnsi="Times New Roman"/>
          <w:sz w:val="24"/>
          <w:szCs w:val="24"/>
        </w:rPr>
        <w:t>郧阳师范高等专科学校学报，</w:t>
      </w:r>
      <w:r w:rsidRPr="00FA418F">
        <w:rPr>
          <w:rFonts w:ascii="Times New Roman" w:hAnsi="Times New Roman"/>
          <w:sz w:val="24"/>
          <w:szCs w:val="24"/>
        </w:rPr>
        <w:t>2015 (06).</w:t>
      </w:r>
    </w:p>
    <w:p w14:paraId="7E29BC92" w14:textId="240F1E1A"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0" w:name="_Ref470285524"/>
      <w:proofErr w:type="gramStart"/>
      <w:r w:rsidRPr="00FA418F">
        <w:rPr>
          <w:rFonts w:ascii="Times New Roman" w:hAnsi="Times New Roman"/>
          <w:sz w:val="24"/>
          <w:szCs w:val="24"/>
        </w:rPr>
        <w:t>熊紫瑾</w:t>
      </w:r>
      <w:proofErr w:type="gramEnd"/>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w:t>
      </w:r>
      <w:r w:rsidRPr="00FA418F">
        <w:rPr>
          <w:rFonts w:ascii="Times New Roman" w:hAnsi="Times New Roman"/>
          <w:sz w:val="24"/>
          <w:szCs w:val="24"/>
        </w:rPr>
        <w:t>离线应用的设计与研究</w:t>
      </w:r>
      <w:r w:rsidRPr="00FA418F">
        <w:rPr>
          <w:rFonts w:ascii="Times New Roman" w:hAnsi="Times New Roman"/>
          <w:sz w:val="24"/>
          <w:szCs w:val="24"/>
        </w:rPr>
        <w:t xml:space="preserve">[J]. </w:t>
      </w:r>
      <w:r w:rsidRPr="00FA418F">
        <w:rPr>
          <w:rFonts w:ascii="Times New Roman" w:hAnsi="Times New Roman"/>
          <w:sz w:val="24"/>
          <w:szCs w:val="24"/>
        </w:rPr>
        <w:t>信息系统工程，</w:t>
      </w:r>
      <w:r w:rsidRPr="00FA418F">
        <w:rPr>
          <w:rFonts w:ascii="Times New Roman" w:hAnsi="Times New Roman"/>
          <w:sz w:val="24"/>
          <w:szCs w:val="24"/>
        </w:rPr>
        <w:t>2015(01).</w:t>
      </w:r>
      <w:bookmarkEnd w:id="120"/>
    </w:p>
    <w:p w14:paraId="223419E9"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李烨民</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的前端本地化存储技术</w:t>
      </w:r>
      <w:r w:rsidRPr="00FA418F">
        <w:rPr>
          <w:rFonts w:ascii="Times New Roman" w:hAnsi="Times New Roman"/>
          <w:sz w:val="24"/>
          <w:szCs w:val="24"/>
        </w:rPr>
        <w:t>[J].</w:t>
      </w:r>
      <w:r w:rsidRPr="00FA418F">
        <w:rPr>
          <w:rFonts w:ascii="Times New Roman" w:hAnsi="Times New Roman"/>
          <w:sz w:val="24"/>
          <w:szCs w:val="24"/>
        </w:rPr>
        <w:t>成都大学学报</w:t>
      </w:r>
      <w:r w:rsidRPr="00FA418F">
        <w:rPr>
          <w:rFonts w:ascii="Times New Roman" w:hAnsi="Times New Roman"/>
          <w:sz w:val="24"/>
          <w:szCs w:val="24"/>
        </w:rPr>
        <w:t>(</w:t>
      </w:r>
      <w:r w:rsidRPr="00FA418F">
        <w:rPr>
          <w:rFonts w:ascii="Times New Roman" w:hAnsi="Times New Roman"/>
          <w:sz w:val="24"/>
          <w:szCs w:val="24"/>
        </w:rPr>
        <w:t>自然科学版</w:t>
      </w:r>
      <w:r w:rsidRPr="00FA418F">
        <w:rPr>
          <w:rFonts w:ascii="Times New Roman" w:hAnsi="Times New Roman"/>
          <w:sz w:val="24"/>
          <w:szCs w:val="24"/>
        </w:rPr>
        <w:t xml:space="preserve">) </w:t>
      </w:r>
      <w:r w:rsidRPr="00FA418F">
        <w:rPr>
          <w:rFonts w:ascii="Times New Roman" w:hAnsi="Times New Roman"/>
          <w:sz w:val="24"/>
          <w:szCs w:val="24"/>
        </w:rPr>
        <w:t>，</w:t>
      </w:r>
      <w:r w:rsidRPr="00FA418F">
        <w:rPr>
          <w:rFonts w:ascii="Times New Roman" w:hAnsi="Times New Roman"/>
          <w:sz w:val="24"/>
          <w:szCs w:val="24"/>
        </w:rPr>
        <w:t>2012.3(31)</w:t>
      </w:r>
    </w:p>
    <w:p w14:paraId="43D2D6A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罗大晖，陈娟</w:t>
      </w:r>
      <w:r w:rsidRPr="00FA418F">
        <w:rPr>
          <w:rFonts w:ascii="Times New Roman" w:hAnsi="Times New Roman"/>
          <w:sz w:val="24"/>
          <w:szCs w:val="24"/>
        </w:rPr>
        <w:t>.</w:t>
      </w:r>
      <w:r w:rsidRPr="00FA418F">
        <w:rPr>
          <w:rFonts w:ascii="Times New Roman" w:hAnsi="Times New Roman"/>
          <w:sz w:val="24"/>
          <w:szCs w:val="24"/>
        </w:rPr>
        <w:t>基于</w:t>
      </w:r>
      <w:r w:rsidRPr="00FA418F">
        <w:rPr>
          <w:rFonts w:ascii="Times New Roman" w:hAnsi="Times New Roman"/>
          <w:sz w:val="24"/>
          <w:szCs w:val="24"/>
        </w:rPr>
        <w:t xml:space="preserve">HTML5 </w:t>
      </w:r>
      <w:r w:rsidRPr="00FA418F">
        <w:rPr>
          <w:rFonts w:ascii="Times New Roman" w:hAnsi="Times New Roman"/>
          <w:sz w:val="24"/>
          <w:szCs w:val="24"/>
        </w:rPr>
        <w:t>的</w:t>
      </w:r>
      <w:r w:rsidRPr="00FA418F">
        <w:rPr>
          <w:rFonts w:ascii="Times New Roman" w:hAnsi="Times New Roman"/>
          <w:sz w:val="24"/>
          <w:szCs w:val="24"/>
        </w:rPr>
        <w:t xml:space="preserve"> Web </w:t>
      </w:r>
      <w:r w:rsidRPr="00FA418F">
        <w:rPr>
          <w:rFonts w:ascii="Times New Roman" w:hAnsi="Times New Roman"/>
          <w:sz w:val="24"/>
          <w:szCs w:val="24"/>
        </w:rPr>
        <w:t>离线应用研究与实现</w:t>
      </w:r>
      <w:r w:rsidRPr="00FA418F">
        <w:rPr>
          <w:rFonts w:ascii="Times New Roman" w:hAnsi="Times New Roman"/>
          <w:sz w:val="24"/>
          <w:szCs w:val="24"/>
        </w:rPr>
        <w:t>[J].</w:t>
      </w:r>
      <w:r w:rsidRPr="00FA418F">
        <w:rPr>
          <w:rFonts w:ascii="Times New Roman" w:hAnsi="Times New Roman"/>
          <w:sz w:val="24"/>
          <w:szCs w:val="24"/>
        </w:rPr>
        <w:t>计算机应用与软件，</w:t>
      </w:r>
      <w:r w:rsidRPr="00FA418F">
        <w:rPr>
          <w:rFonts w:ascii="Times New Roman" w:hAnsi="Times New Roman"/>
          <w:sz w:val="24"/>
          <w:szCs w:val="24"/>
        </w:rPr>
        <w:t>2012(12)</w:t>
      </w:r>
    </w:p>
    <w:p w14:paraId="0A8100A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严伟中</w:t>
      </w:r>
      <w:r w:rsidRPr="00FA418F">
        <w:rPr>
          <w:rFonts w:ascii="Times New Roman" w:hAnsi="Times New Roman"/>
          <w:sz w:val="24"/>
          <w:szCs w:val="24"/>
        </w:rPr>
        <w:t xml:space="preserve">. </w:t>
      </w:r>
      <w:r w:rsidRPr="00FA418F">
        <w:rPr>
          <w:rFonts w:ascii="Times New Roman" w:hAnsi="Times New Roman"/>
          <w:sz w:val="24"/>
          <w:szCs w:val="24"/>
        </w:rPr>
        <w:t>关于</w:t>
      </w:r>
      <w:r w:rsidRPr="00FA418F">
        <w:rPr>
          <w:rFonts w:ascii="Times New Roman" w:hAnsi="Times New Roman"/>
          <w:sz w:val="24"/>
          <w:szCs w:val="24"/>
        </w:rPr>
        <w:t>HTML5</w:t>
      </w:r>
      <w:r w:rsidRPr="00FA418F">
        <w:rPr>
          <w:rFonts w:ascii="Times New Roman" w:hAnsi="Times New Roman"/>
          <w:sz w:val="24"/>
          <w:szCs w:val="24"/>
        </w:rPr>
        <w:t>的核心技术研究与应用</w:t>
      </w:r>
      <w:r w:rsidRPr="00FA418F">
        <w:rPr>
          <w:rFonts w:ascii="Times New Roman" w:hAnsi="Times New Roman"/>
          <w:sz w:val="24"/>
          <w:szCs w:val="24"/>
        </w:rPr>
        <w:t xml:space="preserve">[J]. </w:t>
      </w:r>
      <w:r w:rsidRPr="00FA418F">
        <w:rPr>
          <w:rFonts w:ascii="Times New Roman" w:hAnsi="Times New Roman"/>
          <w:sz w:val="24"/>
          <w:szCs w:val="24"/>
        </w:rPr>
        <w:t>网络安全技术与应用，</w:t>
      </w:r>
      <w:r w:rsidRPr="00FA418F">
        <w:rPr>
          <w:rFonts w:ascii="Times New Roman" w:hAnsi="Times New Roman"/>
          <w:sz w:val="24"/>
          <w:szCs w:val="24"/>
        </w:rPr>
        <w:t xml:space="preserve"> 2014(03).</w:t>
      </w:r>
    </w:p>
    <w:p w14:paraId="1202236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黄永慧，陈程凯</w:t>
      </w:r>
      <w:r w:rsidRPr="00FA418F">
        <w:rPr>
          <w:rFonts w:ascii="Times New Roman" w:hAnsi="Times New Roman"/>
          <w:sz w:val="24"/>
          <w:szCs w:val="24"/>
        </w:rPr>
        <w:t>. HTML5</w:t>
      </w:r>
      <w:r w:rsidRPr="00FA418F">
        <w:rPr>
          <w:rFonts w:ascii="Times New Roman" w:hAnsi="Times New Roman"/>
          <w:sz w:val="24"/>
          <w:szCs w:val="24"/>
        </w:rPr>
        <w:t>在移动应用开发上的应用前景</w:t>
      </w:r>
      <w:r w:rsidRPr="00FA418F">
        <w:rPr>
          <w:rFonts w:ascii="Times New Roman" w:hAnsi="Times New Roman"/>
          <w:sz w:val="24"/>
          <w:szCs w:val="24"/>
        </w:rPr>
        <w:t>[J].</w:t>
      </w:r>
      <w:r w:rsidRPr="00FA418F">
        <w:rPr>
          <w:rFonts w:ascii="Times New Roman" w:hAnsi="Times New Roman"/>
          <w:sz w:val="24"/>
          <w:szCs w:val="24"/>
        </w:rPr>
        <w:t>计算机技术与发展，</w:t>
      </w:r>
      <w:r w:rsidRPr="00FA418F">
        <w:rPr>
          <w:rFonts w:ascii="Times New Roman" w:hAnsi="Times New Roman"/>
          <w:sz w:val="24"/>
          <w:szCs w:val="24"/>
        </w:rPr>
        <w:t>2013(07).</w:t>
      </w:r>
    </w:p>
    <w:p w14:paraId="7714735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章</w:t>
      </w:r>
      <w:proofErr w:type="gramStart"/>
      <w:r w:rsidRPr="00FA418F">
        <w:rPr>
          <w:rFonts w:ascii="Times New Roman" w:hAnsi="Times New Roman"/>
          <w:sz w:val="24"/>
          <w:szCs w:val="24"/>
        </w:rPr>
        <w:t>斓</w:t>
      </w:r>
      <w:proofErr w:type="gramEnd"/>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 App</w:t>
      </w:r>
      <w:r w:rsidRPr="00FA418F">
        <w:rPr>
          <w:rFonts w:ascii="Times New Roman" w:hAnsi="Times New Roman"/>
          <w:sz w:val="24"/>
          <w:szCs w:val="24"/>
        </w:rPr>
        <w:t>的开发与探索</w:t>
      </w:r>
      <w:r w:rsidRPr="00FA418F">
        <w:rPr>
          <w:rFonts w:ascii="Times New Roman" w:hAnsi="Times New Roman"/>
          <w:sz w:val="24"/>
          <w:szCs w:val="24"/>
        </w:rPr>
        <w:t xml:space="preserve">[J]. </w:t>
      </w:r>
      <w:r w:rsidRPr="00FA418F">
        <w:rPr>
          <w:rFonts w:ascii="Times New Roman" w:hAnsi="Times New Roman"/>
          <w:sz w:val="24"/>
          <w:szCs w:val="24"/>
        </w:rPr>
        <w:t>长沙大学学报，</w:t>
      </w:r>
      <w:r w:rsidRPr="00FA418F">
        <w:rPr>
          <w:rFonts w:ascii="Times New Roman" w:hAnsi="Times New Roman"/>
          <w:sz w:val="24"/>
          <w:szCs w:val="24"/>
        </w:rPr>
        <w:t>2015(05).</w:t>
      </w:r>
    </w:p>
    <w:p w14:paraId="6698C8E9"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刘耀钦</w:t>
      </w:r>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HTML5</w:t>
      </w:r>
      <w:r w:rsidRPr="00FA418F">
        <w:rPr>
          <w:rFonts w:ascii="Times New Roman" w:hAnsi="Times New Roman"/>
          <w:sz w:val="24"/>
          <w:szCs w:val="24"/>
        </w:rPr>
        <w:t>的</w:t>
      </w:r>
      <w:r w:rsidRPr="00FA418F">
        <w:rPr>
          <w:rFonts w:ascii="Times New Roman" w:hAnsi="Times New Roman"/>
          <w:sz w:val="24"/>
          <w:szCs w:val="24"/>
        </w:rPr>
        <w:t>Web</w:t>
      </w:r>
      <w:r w:rsidRPr="00FA418F">
        <w:rPr>
          <w:rFonts w:ascii="Times New Roman" w:hAnsi="Times New Roman"/>
          <w:sz w:val="24"/>
          <w:szCs w:val="24"/>
        </w:rPr>
        <w:t>离线应用研究与探讨</w:t>
      </w:r>
      <w:r w:rsidRPr="00FA418F">
        <w:rPr>
          <w:rFonts w:ascii="Times New Roman" w:hAnsi="Times New Roman"/>
          <w:sz w:val="24"/>
          <w:szCs w:val="24"/>
        </w:rPr>
        <w:t xml:space="preserve">[J]. </w:t>
      </w:r>
      <w:r w:rsidRPr="00FA418F">
        <w:rPr>
          <w:rFonts w:ascii="Times New Roman" w:hAnsi="Times New Roman"/>
          <w:sz w:val="24"/>
          <w:szCs w:val="24"/>
        </w:rPr>
        <w:t>河南工程学院学报</w:t>
      </w:r>
      <w:r w:rsidRPr="00FA418F">
        <w:rPr>
          <w:rFonts w:ascii="Times New Roman" w:hAnsi="Times New Roman"/>
          <w:sz w:val="24"/>
          <w:szCs w:val="24"/>
        </w:rPr>
        <w:t>(</w:t>
      </w:r>
      <w:r w:rsidRPr="00FA418F">
        <w:rPr>
          <w:rFonts w:ascii="Times New Roman" w:hAnsi="Times New Roman"/>
          <w:sz w:val="24"/>
          <w:szCs w:val="24"/>
        </w:rPr>
        <w:t>自然科学版</w:t>
      </w:r>
      <w:r w:rsidRPr="00FA418F">
        <w:rPr>
          <w:rFonts w:ascii="Times New Roman" w:hAnsi="Times New Roman"/>
          <w:sz w:val="24"/>
          <w:szCs w:val="24"/>
        </w:rPr>
        <w:t>)</w:t>
      </w:r>
      <w:r w:rsidRPr="00FA418F">
        <w:rPr>
          <w:rFonts w:ascii="Times New Roman" w:hAnsi="Times New Roman"/>
          <w:sz w:val="24"/>
          <w:szCs w:val="24"/>
        </w:rPr>
        <w:t>，</w:t>
      </w:r>
      <w:r w:rsidRPr="00FA418F">
        <w:rPr>
          <w:rFonts w:ascii="Times New Roman" w:hAnsi="Times New Roman"/>
          <w:sz w:val="24"/>
          <w:szCs w:val="24"/>
        </w:rPr>
        <w:t>2015(01)</w:t>
      </w:r>
    </w:p>
    <w:p w14:paraId="0E606E6F"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1" w:name="_Ref470637848"/>
      <w:r w:rsidRPr="00FA418F">
        <w:rPr>
          <w:rFonts w:ascii="Times New Roman" w:hAnsi="Times New Roman"/>
          <w:sz w:val="24"/>
          <w:szCs w:val="24"/>
        </w:rPr>
        <w:t>刘华星，杨庚</w:t>
      </w:r>
      <w:r w:rsidRPr="00FA418F">
        <w:rPr>
          <w:rFonts w:ascii="Times New Roman" w:hAnsi="Times New Roman"/>
          <w:sz w:val="24"/>
          <w:szCs w:val="24"/>
        </w:rPr>
        <w:t>.HTML5</w:t>
      </w:r>
      <w:r w:rsidRPr="00FA418F">
        <w:rPr>
          <w:rFonts w:ascii="Times New Roman" w:hAnsi="Times New Roman"/>
          <w:sz w:val="24"/>
          <w:szCs w:val="24"/>
        </w:rPr>
        <w:t>－下一代</w:t>
      </w:r>
      <w:r w:rsidRPr="00FA418F">
        <w:rPr>
          <w:rFonts w:ascii="Times New Roman" w:hAnsi="Times New Roman"/>
          <w:sz w:val="24"/>
          <w:szCs w:val="24"/>
        </w:rPr>
        <w:t>Web</w:t>
      </w:r>
      <w:r w:rsidRPr="00FA418F">
        <w:rPr>
          <w:rFonts w:ascii="Times New Roman" w:hAnsi="Times New Roman"/>
          <w:sz w:val="24"/>
          <w:szCs w:val="24"/>
        </w:rPr>
        <w:t>开发标准研究</w:t>
      </w:r>
      <w:r w:rsidRPr="00FA418F">
        <w:rPr>
          <w:rFonts w:ascii="Times New Roman" w:hAnsi="Times New Roman"/>
          <w:sz w:val="24"/>
          <w:szCs w:val="24"/>
        </w:rPr>
        <w:t xml:space="preserve">[J]. </w:t>
      </w:r>
      <w:r w:rsidRPr="00FA418F">
        <w:rPr>
          <w:rFonts w:ascii="Times New Roman" w:hAnsi="Times New Roman"/>
          <w:sz w:val="24"/>
          <w:szCs w:val="24"/>
        </w:rPr>
        <w:t>计算机技术与发展，</w:t>
      </w:r>
      <w:r w:rsidRPr="00FA418F">
        <w:rPr>
          <w:rFonts w:ascii="Times New Roman" w:hAnsi="Times New Roman"/>
          <w:sz w:val="24"/>
          <w:szCs w:val="24"/>
        </w:rPr>
        <w:t>2011</w:t>
      </w:r>
      <w:r w:rsidRPr="00FA418F">
        <w:rPr>
          <w:rFonts w:ascii="Times New Roman" w:hAnsi="Times New Roman"/>
          <w:sz w:val="24"/>
          <w:szCs w:val="24"/>
        </w:rPr>
        <w:t>，</w:t>
      </w:r>
      <w:r w:rsidRPr="00FA418F">
        <w:rPr>
          <w:rFonts w:ascii="Times New Roman" w:hAnsi="Times New Roman"/>
          <w:sz w:val="24"/>
          <w:szCs w:val="24"/>
        </w:rPr>
        <w:t>21(08).</w:t>
      </w:r>
      <w:bookmarkEnd w:id="121"/>
    </w:p>
    <w:p w14:paraId="24795F5C" w14:textId="1714892B"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邱珊</w:t>
      </w:r>
      <w:r w:rsidRPr="00FA418F">
        <w:rPr>
          <w:rFonts w:ascii="Times New Roman" w:hAnsi="Times New Roman"/>
          <w:sz w:val="24"/>
          <w:szCs w:val="24"/>
        </w:rPr>
        <w:t xml:space="preserve">. </w:t>
      </w:r>
      <w:r w:rsidRPr="00FA418F">
        <w:rPr>
          <w:rFonts w:ascii="Times New Roman" w:hAnsi="Times New Roman"/>
          <w:sz w:val="24"/>
          <w:szCs w:val="24"/>
        </w:rPr>
        <w:t>使用</w:t>
      </w:r>
      <w:r w:rsidRPr="00FA418F">
        <w:rPr>
          <w:rFonts w:ascii="Times New Roman" w:hAnsi="Times New Roman"/>
          <w:sz w:val="24"/>
          <w:szCs w:val="24"/>
        </w:rPr>
        <w:t xml:space="preserve"> HTML5</w:t>
      </w:r>
      <w:r>
        <w:rPr>
          <w:rFonts w:ascii="Times New Roman" w:hAnsi="Times New Roman"/>
          <w:sz w:val="24"/>
          <w:szCs w:val="24"/>
        </w:rPr>
        <w:t xml:space="preserve"> </w:t>
      </w:r>
      <w:r w:rsidRPr="00FA418F">
        <w:rPr>
          <w:rFonts w:ascii="Times New Roman" w:hAnsi="Times New Roman"/>
          <w:sz w:val="24"/>
          <w:szCs w:val="24"/>
        </w:rPr>
        <w:t>WebWorkers</w:t>
      </w:r>
      <w:r w:rsidRPr="00FA418F">
        <w:rPr>
          <w:rFonts w:ascii="Times New Roman" w:hAnsi="Times New Roman"/>
          <w:sz w:val="24"/>
          <w:szCs w:val="24"/>
        </w:rPr>
        <w:t>提高</w:t>
      </w:r>
      <w:r w:rsidRPr="00FA418F">
        <w:rPr>
          <w:rFonts w:ascii="Times New Roman" w:hAnsi="Times New Roman"/>
          <w:sz w:val="24"/>
          <w:szCs w:val="24"/>
        </w:rPr>
        <w:t xml:space="preserve"> Web </w:t>
      </w:r>
      <w:r w:rsidRPr="00FA418F">
        <w:rPr>
          <w:rFonts w:ascii="Times New Roman" w:hAnsi="Times New Roman"/>
          <w:sz w:val="24"/>
          <w:szCs w:val="24"/>
        </w:rPr>
        <w:t>的应用性能研究</w:t>
      </w:r>
      <w:r w:rsidRPr="00FA418F">
        <w:rPr>
          <w:rFonts w:ascii="Times New Roman" w:hAnsi="Times New Roman"/>
          <w:sz w:val="24"/>
          <w:szCs w:val="24"/>
        </w:rPr>
        <w:t>[J]</w:t>
      </w:r>
      <w:r w:rsidRPr="00FA418F">
        <w:rPr>
          <w:rFonts w:ascii="Times New Roman" w:hAnsi="Times New Roman"/>
          <w:sz w:val="24"/>
          <w:szCs w:val="24"/>
        </w:rPr>
        <w:t>．软件导刊</w:t>
      </w:r>
      <w:r w:rsidRPr="00FA418F">
        <w:rPr>
          <w:rFonts w:ascii="Times New Roman" w:hAnsi="Times New Roman"/>
          <w:sz w:val="24"/>
          <w:szCs w:val="24"/>
        </w:rPr>
        <w:t>.2013(12).</w:t>
      </w:r>
    </w:p>
    <w:p w14:paraId="5F4C076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w:t>
      </w:r>
      <w:r w:rsidRPr="00FA418F">
        <w:rPr>
          <w:rFonts w:ascii="Times New Roman" w:hAnsi="Times New Roman"/>
          <w:sz w:val="24"/>
          <w:szCs w:val="24"/>
        </w:rPr>
        <w:t>荷</w:t>
      </w:r>
      <w:r w:rsidRPr="00FA418F">
        <w:rPr>
          <w:rFonts w:ascii="Times New Roman" w:hAnsi="Times New Roman"/>
          <w:sz w:val="24"/>
          <w:szCs w:val="24"/>
        </w:rPr>
        <w:t xml:space="preserve">) </w:t>
      </w:r>
      <w:proofErr w:type="gramStart"/>
      <w:r w:rsidRPr="00FA418F">
        <w:rPr>
          <w:rFonts w:ascii="Times New Roman" w:hAnsi="Times New Roman"/>
          <w:sz w:val="24"/>
          <w:szCs w:val="24"/>
        </w:rPr>
        <w:t>柳伯斯</w:t>
      </w:r>
      <w:proofErr w:type="gramEnd"/>
      <w:r w:rsidRPr="00FA418F">
        <w:rPr>
          <w:rFonts w:ascii="Times New Roman" w:hAnsi="Times New Roman"/>
          <w:sz w:val="24"/>
          <w:szCs w:val="24"/>
        </w:rPr>
        <w:t xml:space="preserve"> (Lubbers</w:t>
      </w:r>
      <w:r w:rsidRPr="00FA418F">
        <w:rPr>
          <w:rFonts w:ascii="Times New Roman" w:hAnsi="Times New Roman"/>
          <w:sz w:val="24"/>
          <w:szCs w:val="24"/>
        </w:rPr>
        <w:t>，</w:t>
      </w:r>
      <w:r w:rsidRPr="00FA418F">
        <w:rPr>
          <w:rFonts w:ascii="Times New Roman" w:hAnsi="Times New Roman"/>
          <w:sz w:val="24"/>
          <w:szCs w:val="24"/>
        </w:rPr>
        <w:t>P.)</w:t>
      </w:r>
      <w:r w:rsidRPr="00FA418F">
        <w:rPr>
          <w:rFonts w:ascii="Times New Roman" w:hAnsi="Times New Roman"/>
          <w:sz w:val="24"/>
          <w:szCs w:val="24"/>
        </w:rPr>
        <w:t>，</w:t>
      </w:r>
      <w:r w:rsidRPr="00FA418F">
        <w:rPr>
          <w:rFonts w:ascii="Times New Roman" w:hAnsi="Times New Roman"/>
          <w:sz w:val="24"/>
          <w:szCs w:val="24"/>
        </w:rPr>
        <w:t xml:space="preserve"> (</w:t>
      </w:r>
      <w:r w:rsidRPr="00FA418F">
        <w:rPr>
          <w:rFonts w:ascii="Times New Roman" w:hAnsi="Times New Roman"/>
          <w:sz w:val="24"/>
          <w:szCs w:val="24"/>
        </w:rPr>
        <w:t>美</w:t>
      </w:r>
      <w:r w:rsidRPr="00FA418F">
        <w:rPr>
          <w:rFonts w:ascii="Times New Roman" w:hAnsi="Times New Roman"/>
          <w:sz w:val="24"/>
          <w:szCs w:val="24"/>
        </w:rPr>
        <w:t xml:space="preserve">) </w:t>
      </w:r>
      <w:proofErr w:type="gramStart"/>
      <w:r w:rsidRPr="00FA418F">
        <w:rPr>
          <w:rFonts w:ascii="Times New Roman" w:hAnsi="Times New Roman"/>
          <w:sz w:val="24"/>
          <w:szCs w:val="24"/>
        </w:rPr>
        <w:t>阿伯斯</w:t>
      </w:r>
      <w:proofErr w:type="gramEnd"/>
      <w:r w:rsidRPr="00FA418F">
        <w:rPr>
          <w:rFonts w:ascii="Times New Roman" w:hAnsi="Times New Roman"/>
          <w:sz w:val="24"/>
          <w:szCs w:val="24"/>
        </w:rPr>
        <w:t xml:space="preserve"> (Albers</w:t>
      </w:r>
      <w:r w:rsidRPr="00FA418F">
        <w:rPr>
          <w:rFonts w:ascii="Times New Roman" w:hAnsi="Times New Roman"/>
          <w:sz w:val="24"/>
          <w:szCs w:val="24"/>
        </w:rPr>
        <w:t>，</w:t>
      </w:r>
      <w:r w:rsidRPr="00FA418F">
        <w:rPr>
          <w:rFonts w:ascii="Times New Roman" w:hAnsi="Times New Roman"/>
          <w:sz w:val="24"/>
          <w:szCs w:val="24"/>
        </w:rPr>
        <w:t>B.)</w:t>
      </w:r>
      <w:r w:rsidRPr="00FA418F">
        <w:rPr>
          <w:rFonts w:ascii="Times New Roman" w:hAnsi="Times New Roman"/>
          <w:sz w:val="24"/>
          <w:szCs w:val="24"/>
        </w:rPr>
        <w:t>，</w:t>
      </w:r>
      <w:r w:rsidRPr="00FA418F">
        <w:rPr>
          <w:rFonts w:ascii="Times New Roman" w:hAnsi="Times New Roman"/>
          <w:sz w:val="24"/>
          <w:szCs w:val="24"/>
        </w:rPr>
        <w:t xml:space="preserve"> (</w:t>
      </w:r>
      <w:r w:rsidRPr="00FA418F">
        <w:rPr>
          <w:rFonts w:ascii="Times New Roman" w:hAnsi="Times New Roman"/>
          <w:sz w:val="24"/>
          <w:szCs w:val="24"/>
        </w:rPr>
        <w:t>美</w:t>
      </w:r>
      <w:r w:rsidRPr="00FA418F">
        <w:rPr>
          <w:rFonts w:ascii="Times New Roman" w:hAnsi="Times New Roman"/>
          <w:sz w:val="24"/>
          <w:szCs w:val="24"/>
        </w:rPr>
        <w:t xml:space="preserve">) </w:t>
      </w:r>
      <w:proofErr w:type="gramStart"/>
      <w:r w:rsidRPr="00FA418F">
        <w:rPr>
          <w:rFonts w:ascii="Times New Roman" w:hAnsi="Times New Roman"/>
          <w:sz w:val="24"/>
          <w:szCs w:val="24"/>
        </w:rPr>
        <w:t>萨</w:t>
      </w:r>
      <w:proofErr w:type="gramEnd"/>
      <w:r w:rsidRPr="00FA418F">
        <w:rPr>
          <w:rFonts w:ascii="Times New Roman" w:hAnsi="Times New Roman"/>
          <w:sz w:val="24"/>
          <w:szCs w:val="24"/>
        </w:rPr>
        <w:t>利</w:t>
      </w:r>
      <w:proofErr w:type="gramStart"/>
      <w:r w:rsidRPr="00FA418F">
        <w:rPr>
          <w:rFonts w:ascii="Times New Roman" w:hAnsi="Times New Roman"/>
          <w:sz w:val="24"/>
          <w:szCs w:val="24"/>
        </w:rPr>
        <w:t>姆</w:t>
      </w:r>
      <w:proofErr w:type="gramEnd"/>
      <w:r w:rsidRPr="00FA418F">
        <w:rPr>
          <w:rFonts w:ascii="Times New Roman" w:hAnsi="Times New Roman"/>
          <w:sz w:val="24"/>
          <w:szCs w:val="24"/>
        </w:rPr>
        <w:t xml:space="preserve"> (Salim</w:t>
      </w:r>
      <w:r w:rsidRPr="00FA418F">
        <w:rPr>
          <w:rFonts w:ascii="Times New Roman" w:hAnsi="Times New Roman"/>
          <w:sz w:val="24"/>
          <w:szCs w:val="24"/>
        </w:rPr>
        <w:t>，</w:t>
      </w:r>
      <w:r w:rsidRPr="00FA418F">
        <w:rPr>
          <w:rFonts w:ascii="Times New Roman" w:hAnsi="Times New Roman"/>
          <w:sz w:val="24"/>
          <w:szCs w:val="24"/>
        </w:rPr>
        <w:t>F.)</w:t>
      </w:r>
      <w:r w:rsidRPr="00FA418F">
        <w:rPr>
          <w:rFonts w:ascii="Times New Roman" w:hAnsi="Times New Roman"/>
          <w:sz w:val="24"/>
          <w:szCs w:val="24"/>
        </w:rPr>
        <w:t>著</w:t>
      </w:r>
      <w:r w:rsidRPr="00FA418F">
        <w:rPr>
          <w:rFonts w:ascii="Times New Roman" w:hAnsi="Times New Roman"/>
          <w:sz w:val="24"/>
          <w:szCs w:val="24"/>
        </w:rPr>
        <w:t>.  HTML5</w:t>
      </w:r>
      <w:r w:rsidRPr="00FA418F">
        <w:rPr>
          <w:rFonts w:ascii="Times New Roman" w:hAnsi="Times New Roman"/>
          <w:sz w:val="24"/>
          <w:szCs w:val="24"/>
        </w:rPr>
        <w:t>程序设计</w:t>
      </w:r>
      <w:r w:rsidRPr="00FA418F">
        <w:rPr>
          <w:rFonts w:ascii="Times New Roman" w:hAnsi="Times New Roman"/>
          <w:sz w:val="24"/>
          <w:szCs w:val="24"/>
        </w:rPr>
        <w:t>[M].</w:t>
      </w:r>
      <w:r w:rsidRPr="00FA418F">
        <w:rPr>
          <w:rFonts w:ascii="Times New Roman" w:hAnsi="Times New Roman"/>
          <w:sz w:val="24"/>
          <w:szCs w:val="24"/>
        </w:rPr>
        <w:t>人民邮电出版社</w:t>
      </w:r>
      <w:r w:rsidRPr="00FA418F">
        <w:rPr>
          <w:rFonts w:ascii="Times New Roman" w:hAnsi="Times New Roman"/>
          <w:sz w:val="24"/>
          <w:szCs w:val="24"/>
        </w:rPr>
        <w:t>.2016(3): 254-268</w:t>
      </w:r>
    </w:p>
    <w:p w14:paraId="02C45F4C"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2" w:name="_Ref470637731"/>
      <w:r w:rsidRPr="00FA418F">
        <w:rPr>
          <w:rFonts w:ascii="Times New Roman" w:hAnsi="Times New Roman"/>
          <w:sz w:val="24"/>
          <w:szCs w:val="24"/>
        </w:rPr>
        <w:t>崔华俊</w:t>
      </w:r>
      <w:r w:rsidRPr="00FA418F">
        <w:rPr>
          <w:rFonts w:ascii="Times New Roman" w:hAnsi="Times New Roman"/>
          <w:sz w:val="24"/>
          <w:szCs w:val="24"/>
        </w:rPr>
        <w:t xml:space="preserve">. </w:t>
      </w:r>
      <w:r w:rsidRPr="00FA418F">
        <w:rPr>
          <w:rFonts w:ascii="Times New Roman" w:hAnsi="Times New Roman"/>
          <w:sz w:val="24"/>
          <w:szCs w:val="24"/>
        </w:rPr>
        <w:t>面向移动应用的</w:t>
      </w:r>
      <w:r w:rsidRPr="00FA418F">
        <w:rPr>
          <w:rFonts w:ascii="Times New Roman" w:hAnsi="Times New Roman"/>
          <w:sz w:val="24"/>
          <w:szCs w:val="24"/>
        </w:rPr>
        <w:t>HTTP</w:t>
      </w:r>
      <w:r w:rsidRPr="00FA418F">
        <w:rPr>
          <w:rFonts w:ascii="Times New Roman" w:hAnsi="Times New Roman"/>
          <w:sz w:val="24"/>
          <w:szCs w:val="24"/>
        </w:rPr>
        <w:t>内容缓存技术研究与实现</w:t>
      </w:r>
      <w:r w:rsidRPr="00FA418F">
        <w:rPr>
          <w:rFonts w:ascii="Times New Roman" w:hAnsi="Times New Roman"/>
          <w:sz w:val="24"/>
          <w:szCs w:val="24"/>
        </w:rPr>
        <w:t xml:space="preserve">[D]. </w:t>
      </w:r>
      <w:r w:rsidRPr="00FA418F">
        <w:rPr>
          <w:rFonts w:ascii="Times New Roman" w:hAnsi="Times New Roman"/>
          <w:sz w:val="24"/>
          <w:szCs w:val="24"/>
        </w:rPr>
        <w:t>南京师范大学，</w:t>
      </w:r>
      <w:r w:rsidRPr="00FA418F">
        <w:rPr>
          <w:rFonts w:ascii="Times New Roman" w:hAnsi="Times New Roman"/>
          <w:sz w:val="24"/>
          <w:szCs w:val="24"/>
        </w:rPr>
        <w:t xml:space="preserve"> 2015.</w:t>
      </w:r>
      <w:bookmarkEnd w:id="122"/>
    </w:p>
    <w:p w14:paraId="4288A387"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3" w:name="_Ref470637643"/>
      <w:r w:rsidRPr="00FA418F">
        <w:rPr>
          <w:rFonts w:ascii="Times New Roman" w:hAnsi="Times New Roman"/>
          <w:sz w:val="24"/>
          <w:szCs w:val="24"/>
        </w:rPr>
        <w:t>张宇博，</w:t>
      </w:r>
      <w:r w:rsidRPr="00FA418F">
        <w:rPr>
          <w:rFonts w:ascii="Times New Roman" w:hAnsi="Times New Roman"/>
          <w:sz w:val="24"/>
          <w:szCs w:val="24"/>
        </w:rPr>
        <w:t xml:space="preserve"> </w:t>
      </w:r>
      <w:proofErr w:type="gramStart"/>
      <w:r w:rsidRPr="00FA418F">
        <w:rPr>
          <w:rFonts w:ascii="Times New Roman" w:hAnsi="Times New Roman"/>
          <w:sz w:val="24"/>
          <w:szCs w:val="24"/>
        </w:rPr>
        <w:t>饶培伦</w:t>
      </w:r>
      <w:proofErr w:type="gramEnd"/>
      <w:r w:rsidRPr="00FA418F">
        <w:rPr>
          <w:rFonts w:ascii="Times New Roman" w:hAnsi="Times New Roman"/>
          <w:sz w:val="24"/>
          <w:szCs w:val="24"/>
        </w:rPr>
        <w:t xml:space="preserve">. </w:t>
      </w:r>
      <w:r w:rsidRPr="00FA418F">
        <w:rPr>
          <w:rFonts w:ascii="Times New Roman" w:hAnsi="Times New Roman"/>
          <w:sz w:val="24"/>
          <w:szCs w:val="24"/>
        </w:rPr>
        <w:t>基于</w:t>
      </w:r>
      <w:r w:rsidRPr="00FA418F">
        <w:rPr>
          <w:rFonts w:ascii="Times New Roman" w:hAnsi="Times New Roman"/>
          <w:sz w:val="24"/>
          <w:szCs w:val="24"/>
        </w:rPr>
        <w:t>iOS</w:t>
      </w:r>
      <w:r w:rsidRPr="00FA418F">
        <w:rPr>
          <w:rFonts w:ascii="Times New Roman" w:hAnsi="Times New Roman"/>
          <w:sz w:val="24"/>
          <w:szCs w:val="24"/>
        </w:rPr>
        <w:t>系统的平板电脑电子阅读软件界面设计要素研究</w:t>
      </w:r>
      <w:r w:rsidRPr="00FA418F">
        <w:rPr>
          <w:rFonts w:ascii="Times New Roman" w:hAnsi="Times New Roman"/>
          <w:sz w:val="24"/>
          <w:szCs w:val="24"/>
        </w:rPr>
        <w:t xml:space="preserve">[J]. </w:t>
      </w:r>
      <w:r w:rsidRPr="00FA418F">
        <w:rPr>
          <w:rFonts w:ascii="Times New Roman" w:hAnsi="Times New Roman"/>
          <w:sz w:val="24"/>
          <w:szCs w:val="24"/>
        </w:rPr>
        <w:t>人类工效学，</w:t>
      </w:r>
      <w:r w:rsidRPr="00FA418F">
        <w:rPr>
          <w:rFonts w:ascii="Times New Roman" w:hAnsi="Times New Roman"/>
          <w:sz w:val="24"/>
          <w:szCs w:val="24"/>
        </w:rPr>
        <w:t xml:space="preserve"> 2013</w:t>
      </w:r>
      <w:r w:rsidRPr="00FA418F">
        <w:rPr>
          <w:rFonts w:ascii="Times New Roman" w:hAnsi="Times New Roman"/>
          <w:sz w:val="24"/>
          <w:szCs w:val="24"/>
        </w:rPr>
        <w:t>，</w:t>
      </w:r>
      <w:r w:rsidRPr="00FA418F">
        <w:rPr>
          <w:rFonts w:ascii="Times New Roman" w:hAnsi="Times New Roman"/>
          <w:sz w:val="24"/>
          <w:szCs w:val="24"/>
        </w:rPr>
        <w:t xml:space="preserve"> 19(4):42-46.</w:t>
      </w:r>
      <w:bookmarkEnd w:id="123"/>
    </w:p>
    <w:p w14:paraId="0EF63F6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MarcosCaceres</w:t>
      </w:r>
      <w:r w:rsidRPr="00FA418F">
        <w:rPr>
          <w:rFonts w:ascii="Times New Roman" w:hAnsi="Times New Roman"/>
          <w:sz w:val="24"/>
          <w:szCs w:val="24"/>
        </w:rPr>
        <w:t>，</w:t>
      </w:r>
      <w:r w:rsidRPr="00FA418F">
        <w:rPr>
          <w:rFonts w:ascii="Times New Roman" w:hAnsi="Times New Roman"/>
          <w:sz w:val="24"/>
          <w:szCs w:val="24"/>
        </w:rPr>
        <w:t>KennethRohdeChristiansen</w:t>
      </w:r>
      <w:r w:rsidRPr="00FA418F">
        <w:rPr>
          <w:rFonts w:ascii="Times New Roman" w:hAnsi="Times New Roman"/>
          <w:sz w:val="24"/>
          <w:szCs w:val="24"/>
        </w:rPr>
        <w:t>，</w:t>
      </w:r>
      <w:r w:rsidRPr="00FA418F">
        <w:rPr>
          <w:rFonts w:ascii="Times New Roman" w:hAnsi="Times New Roman"/>
          <w:sz w:val="24"/>
          <w:szCs w:val="24"/>
        </w:rPr>
        <w:t>MounirLamouri</w:t>
      </w:r>
      <w:r w:rsidRPr="00FA418F">
        <w:rPr>
          <w:rFonts w:ascii="Times New Roman" w:hAnsi="Times New Roman"/>
          <w:sz w:val="24"/>
          <w:szCs w:val="24"/>
        </w:rPr>
        <w:t>，</w:t>
      </w:r>
      <w:r w:rsidRPr="00FA418F">
        <w:rPr>
          <w:rFonts w:ascii="Times New Roman" w:hAnsi="Times New Roman"/>
          <w:sz w:val="24"/>
          <w:szCs w:val="24"/>
        </w:rPr>
        <w:t>AnssiKostiainen.Web App Manifest[EB/OL]</w:t>
      </w:r>
      <w:r w:rsidRPr="00FA418F">
        <w:rPr>
          <w:rFonts w:ascii="Times New Roman" w:hAnsi="Times New Roman"/>
          <w:sz w:val="24"/>
          <w:szCs w:val="24"/>
        </w:rPr>
        <w:t>，</w:t>
      </w:r>
      <w:r w:rsidRPr="00FA418F">
        <w:rPr>
          <w:rFonts w:ascii="Times New Roman" w:hAnsi="Times New Roman"/>
          <w:sz w:val="24"/>
          <w:szCs w:val="24"/>
        </w:rPr>
        <w:t>https://w3c.github.io/manifest/</w:t>
      </w:r>
      <w:r w:rsidRPr="00FA418F">
        <w:rPr>
          <w:rFonts w:ascii="Times New Roman" w:hAnsi="Times New Roman"/>
          <w:sz w:val="24"/>
          <w:szCs w:val="24"/>
        </w:rPr>
        <w:t>，</w:t>
      </w:r>
      <w:r w:rsidRPr="00FA418F">
        <w:rPr>
          <w:rFonts w:ascii="Times New Roman" w:hAnsi="Times New Roman"/>
          <w:sz w:val="24"/>
          <w:szCs w:val="24"/>
        </w:rPr>
        <w:t>2013-12-17/2016-12-12</w:t>
      </w:r>
    </w:p>
    <w:p w14:paraId="17E9FB60"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张家重，荆秀丽，许金源</w:t>
      </w:r>
      <w:r w:rsidRPr="00FA418F">
        <w:rPr>
          <w:rFonts w:ascii="Times New Roman" w:hAnsi="Times New Roman"/>
          <w:sz w:val="24"/>
          <w:szCs w:val="24"/>
        </w:rPr>
        <w:t xml:space="preserve">. </w:t>
      </w:r>
      <w:r w:rsidRPr="00FA418F">
        <w:rPr>
          <w:rFonts w:ascii="Times New Roman" w:hAnsi="Times New Roman"/>
          <w:sz w:val="24"/>
          <w:szCs w:val="24"/>
        </w:rPr>
        <w:t>一种基于</w:t>
      </w:r>
      <w:r w:rsidRPr="00FA418F">
        <w:rPr>
          <w:rFonts w:ascii="Times New Roman" w:hAnsi="Times New Roman"/>
          <w:sz w:val="24"/>
          <w:szCs w:val="24"/>
        </w:rPr>
        <w:t>Web Worker</w:t>
      </w:r>
      <w:r w:rsidRPr="00FA418F">
        <w:rPr>
          <w:rFonts w:ascii="Times New Roman" w:hAnsi="Times New Roman"/>
          <w:sz w:val="24"/>
          <w:szCs w:val="24"/>
        </w:rPr>
        <w:t>实现的</w:t>
      </w:r>
      <w:r w:rsidRPr="00FA418F">
        <w:rPr>
          <w:rFonts w:ascii="Times New Roman" w:hAnsi="Times New Roman"/>
          <w:sz w:val="24"/>
          <w:szCs w:val="24"/>
        </w:rPr>
        <w:t>Web</w:t>
      </w:r>
      <w:r w:rsidRPr="00FA418F">
        <w:rPr>
          <w:rFonts w:ascii="Times New Roman" w:hAnsi="Times New Roman"/>
          <w:sz w:val="24"/>
          <w:szCs w:val="24"/>
        </w:rPr>
        <w:t>应用中间件异步嵌套调用方法</w:t>
      </w:r>
      <w:r w:rsidRPr="00FA418F">
        <w:rPr>
          <w:rFonts w:ascii="Times New Roman" w:hAnsi="Times New Roman"/>
          <w:sz w:val="24"/>
          <w:szCs w:val="24"/>
        </w:rPr>
        <w:t>[P].2015.6</w:t>
      </w:r>
    </w:p>
    <w:p w14:paraId="065D5FE1"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于春梅</w:t>
      </w:r>
      <w:r w:rsidRPr="00FA418F">
        <w:rPr>
          <w:rFonts w:ascii="Times New Roman" w:hAnsi="Times New Roman"/>
          <w:sz w:val="24"/>
          <w:szCs w:val="24"/>
        </w:rPr>
        <w:t>.</w:t>
      </w:r>
      <w:r w:rsidRPr="00FA418F">
        <w:rPr>
          <w:rFonts w:ascii="Times New Roman" w:hAnsi="Times New Roman"/>
          <w:sz w:val="24"/>
          <w:szCs w:val="24"/>
        </w:rPr>
        <w:t>基于</w:t>
      </w:r>
      <w:r w:rsidRPr="00FA418F">
        <w:rPr>
          <w:rFonts w:ascii="Times New Roman" w:hAnsi="Times New Roman"/>
          <w:sz w:val="24"/>
          <w:szCs w:val="24"/>
        </w:rPr>
        <w:t>Web Worker</w:t>
      </w:r>
      <w:r w:rsidRPr="00FA418F">
        <w:rPr>
          <w:rFonts w:ascii="Times New Roman" w:hAnsi="Times New Roman"/>
          <w:sz w:val="24"/>
          <w:szCs w:val="24"/>
        </w:rPr>
        <w:t>的浏览器扩展程序的特权分离研究与实现</w:t>
      </w:r>
      <w:r w:rsidRPr="00FA418F">
        <w:rPr>
          <w:rFonts w:ascii="Times New Roman" w:hAnsi="Times New Roman"/>
          <w:sz w:val="24"/>
          <w:szCs w:val="24"/>
        </w:rPr>
        <w:t>[D].2014.5</w:t>
      </w:r>
    </w:p>
    <w:p w14:paraId="4733F196"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proofErr w:type="gramStart"/>
      <w:r w:rsidRPr="00FA418F">
        <w:rPr>
          <w:rFonts w:ascii="Times New Roman" w:hAnsi="Times New Roman"/>
          <w:sz w:val="24"/>
          <w:szCs w:val="24"/>
        </w:rPr>
        <w:t>杨舒然</w:t>
      </w:r>
      <w:proofErr w:type="gramEnd"/>
      <w:r w:rsidRPr="00FA418F">
        <w:rPr>
          <w:rFonts w:ascii="Times New Roman" w:hAnsi="Times New Roman"/>
          <w:sz w:val="24"/>
          <w:szCs w:val="24"/>
        </w:rPr>
        <w:t xml:space="preserve">. </w:t>
      </w:r>
      <w:r w:rsidRPr="00FA418F">
        <w:rPr>
          <w:rFonts w:ascii="Times New Roman" w:hAnsi="Times New Roman"/>
          <w:sz w:val="24"/>
          <w:szCs w:val="24"/>
        </w:rPr>
        <w:t>云南瑞升烟草技术集团有限公司网上阅读系统的设计与实现</w:t>
      </w:r>
      <w:r w:rsidRPr="00FA418F">
        <w:rPr>
          <w:rFonts w:ascii="Times New Roman" w:hAnsi="Times New Roman"/>
          <w:sz w:val="24"/>
          <w:szCs w:val="24"/>
        </w:rPr>
        <w:t xml:space="preserve">[D]. </w:t>
      </w:r>
      <w:r w:rsidRPr="00FA418F">
        <w:rPr>
          <w:rFonts w:ascii="Times New Roman" w:hAnsi="Times New Roman"/>
          <w:sz w:val="24"/>
          <w:szCs w:val="24"/>
        </w:rPr>
        <w:t>电子科技大学，</w:t>
      </w:r>
      <w:r w:rsidRPr="00FA418F">
        <w:rPr>
          <w:rFonts w:ascii="Times New Roman" w:hAnsi="Times New Roman"/>
          <w:sz w:val="24"/>
          <w:szCs w:val="24"/>
        </w:rPr>
        <w:t xml:space="preserve"> 2014.</w:t>
      </w:r>
    </w:p>
    <w:p w14:paraId="2EC7DFD6"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夏翠娟，张燕</w:t>
      </w:r>
      <w:r w:rsidRPr="00FA418F">
        <w:rPr>
          <w:rFonts w:ascii="Times New Roman" w:hAnsi="Times New Roman"/>
          <w:sz w:val="24"/>
          <w:szCs w:val="24"/>
        </w:rPr>
        <w:t>.</w:t>
      </w:r>
      <w:r w:rsidRPr="00FA418F">
        <w:rPr>
          <w:rFonts w:ascii="Times New Roman" w:hAnsi="Times New Roman"/>
          <w:sz w:val="24"/>
          <w:szCs w:val="24"/>
        </w:rPr>
        <w:t>图书馆移动阅读服务的新契机</w:t>
      </w:r>
      <w:r w:rsidRPr="00FA418F">
        <w:rPr>
          <w:rFonts w:ascii="Times New Roman" w:hAnsi="Times New Roman"/>
          <w:sz w:val="24"/>
          <w:szCs w:val="24"/>
        </w:rPr>
        <w:t xml:space="preserve">:HTML5 </w:t>
      </w:r>
      <w:r w:rsidRPr="00FA418F">
        <w:rPr>
          <w:rFonts w:ascii="Times New Roman" w:hAnsi="Times New Roman"/>
          <w:sz w:val="24"/>
          <w:szCs w:val="24"/>
        </w:rPr>
        <w:t>和</w:t>
      </w:r>
      <w:r w:rsidRPr="00FA418F">
        <w:rPr>
          <w:rFonts w:ascii="Times New Roman" w:hAnsi="Times New Roman"/>
          <w:sz w:val="24"/>
          <w:szCs w:val="24"/>
        </w:rPr>
        <w:t xml:space="preserve"> CSS3[J].</w:t>
      </w:r>
      <w:r w:rsidRPr="00FA418F">
        <w:rPr>
          <w:rFonts w:ascii="Times New Roman" w:hAnsi="Times New Roman"/>
          <w:sz w:val="24"/>
          <w:szCs w:val="24"/>
        </w:rPr>
        <w:t>现代图书情</w:t>
      </w:r>
      <w:r w:rsidRPr="00FA418F">
        <w:rPr>
          <w:rFonts w:ascii="Times New Roman" w:hAnsi="Times New Roman"/>
          <w:sz w:val="24"/>
          <w:szCs w:val="24"/>
        </w:rPr>
        <w:lastRenderedPageBreak/>
        <w:t>报</w:t>
      </w:r>
      <w:r w:rsidRPr="00FA418F">
        <w:rPr>
          <w:rFonts w:ascii="Times New Roman" w:hAnsi="Times New Roman"/>
          <w:sz w:val="24"/>
          <w:szCs w:val="24"/>
        </w:rPr>
        <w:t>.2012(5)</w:t>
      </w:r>
    </w:p>
    <w:p w14:paraId="44E2CE23"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r w:rsidRPr="00FA418F">
        <w:rPr>
          <w:rFonts w:ascii="Times New Roman" w:hAnsi="Times New Roman"/>
          <w:sz w:val="24"/>
          <w:szCs w:val="24"/>
        </w:rPr>
        <w:t>Alex Russell</w:t>
      </w:r>
      <w:r w:rsidRPr="00FA418F">
        <w:rPr>
          <w:rFonts w:ascii="Times New Roman" w:hAnsi="Times New Roman"/>
          <w:sz w:val="24"/>
          <w:szCs w:val="24"/>
        </w:rPr>
        <w:t>，</w:t>
      </w:r>
      <w:r w:rsidRPr="00FA418F">
        <w:rPr>
          <w:rFonts w:ascii="Times New Roman" w:hAnsi="Times New Roman"/>
          <w:sz w:val="24"/>
          <w:szCs w:val="24"/>
        </w:rPr>
        <w:t>Jungkee Song</w:t>
      </w:r>
      <w:r w:rsidRPr="00FA418F">
        <w:rPr>
          <w:rFonts w:ascii="Times New Roman" w:hAnsi="Times New Roman"/>
          <w:sz w:val="24"/>
          <w:szCs w:val="24"/>
        </w:rPr>
        <w:t>，</w:t>
      </w:r>
      <w:r w:rsidRPr="00FA418F">
        <w:rPr>
          <w:rFonts w:ascii="Times New Roman" w:hAnsi="Times New Roman"/>
          <w:sz w:val="24"/>
          <w:szCs w:val="24"/>
        </w:rPr>
        <w:t>Jake Archibald. Service Workers W3C Working Draft 25June2015[EB/OL]</w:t>
      </w:r>
      <w:r w:rsidRPr="00FA418F">
        <w:rPr>
          <w:rFonts w:ascii="Times New Roman" w:hAnsi="Times New Roman"/>
          <w:sz w:val="24"/>
          <w:szCs w:val="24"/>
        </w:rPr>
        <w:t>，</w:t>
      </w:r>
      <w:r w:rsidRPr="00FA418F">
        <w:rPr>
          <w:rFonts w:ascii="Times New Roman" w:hAnsi="Times New Roman"/>
          <w:sz w:val="24"/>
          <w:szCs w:val="24"/>
        </w:rPr>
        <w:t>https://www.w3.org/TR/service-workers/</w:t>
      </w:r>
      <w:r w:rsidRPr="00FA418F">
        <w:rPr>
          <w:rFonts w:ascii="Times New Roman" w:hAnsi="Times New Roman"/>
          <w:sz w:val="24"/>
          <w:szCs w:val="24"/>
        </w:rPr>
        <w:t>，</w:t>
      </w:r>
      <w:r w:rsidRPr="00FA418F">
        <w:rPr>
          <w:rFonts w:ascii="Times New Roman" w:hAnsi="Times New Roman"/>
          <w:sz w:val="24"/>
          <w:szCs w:val="24"/>
        </w:rPr>
        <w:t>2015-02-05/2015-6-25</w:t>
      </w:r>
    </w:p>
    <w:p w14:paraId="4C0AF3CC"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4" w:name="_Ref470267232"/>
      <w:r w:rsidRPr="00FA418F">
        <w:rPr>
          <w:rFonts w:ascii="Times New Roman" w:hAnsi="Times New Roman"/>
          <w:sz w:val="24"/>
          <w:szCs w:val="24"/>
        </w:rPr>
        <w:t>Deborah Kaplan</w:t>
      </w:r>
      <w:r w:rsidRPr="00FA418F">
        <w:rPr>
          <w:rFonts w:ascii="Times New Roman" w:hAnsi="Times New Roman"/>
          <w:sz w:val="24"/>
          <w:szCs w:val="24"/>
        </w:rPr>
        <w:t>，</w:t>
      </w:r>
      <w:r w:rsidRPr="00FA418F">
        <w:rPr>
          <w:rFonts w:ascii="Times New Roman" w:hAnsi="Times New Roman"/>
          <w:sz w:val="24"/>
          <w:szCs w:val="24"/>
        </w:rPr>
        <w:t xml:space="preserve"> Invited Expert.Digital Publishing and Accessibility in W3C Documents[EB/OL].https://www.w3.org/TR/2016/NOTE-dpub-accessibility-20160503/</w:t>
      </w:r>
      <w:r w:rsidRPr="00FA418F">
        <w:rPr>
          <w:rFonts w:ascii="Times New Roman" w:hAnsi="Times New Roman"/>
          <w:sz w:val="24"/>
          <w:szCs w:val="24"/>
        </w:rPr>
        <w:t>，</w:t>
      </w:r>
      <w:r w:rsidRPr="00FA418F">
        <w:rPr>
          <w:rFonts w:ascii="Times New Roman" w:hAnsi="Times New Roman"/>
          <w:sz w:val="24"/>
          <w:szCs w:val="24"/>
        </w:rPr>
        <w:t>2016-05-03</w:t>
      </w:r>
      <w:bookmarkEnd w:id="124"/>
    </w:p>
    <w:p w14:paraId="5B37C634"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5" w:name="_Ref470287962"/>
      <w:r w:rsidRPr="00FA418F">
        <w:rPr>
          <w:rFonts w:ascii="Times New Roman" w:hAnsi="Times New Roman"/>
          <w:sz w:val="24"/>
          <w:szCs w:val="24"/>
        </w:rPr>
        <w:t>Markus Gylling</w:t>
      </w:r>
      <w:r w:rsidRPr="00FA418F">
        <w:rPr>
          <w:rFonts w:ascii="Times New Roman" w:hAnsi="Times New Roman"/>
          <w:sz w:val="24"/>
          <w:szCs w:val="24"/>
        </w:rPr>
        <w:t>，</w:t>
      </w:r>
      <w:r w:rsidRPr="00FA418F">
        <w:rPr>
          <w:rFonts w:ascii="Times New Roman" w:hAnsi="Times New Roman"/>
          <w:sz w:val="24"/>
          <w:szCs w:val="24"/>
        </w:rPr>
        <w:t>Ben De Meester</w:t>
      </w:r>
      <w:r w:rsidRPr="00FA418F">
        <w:rPr>
          <w:rFonts w:ascii="Times New Roman" w:hAnsi="Times New Roman"/>
          <w:sz w:val="24"/>
          <w:szCs w:val="24"/>
        </w:rPr>
        <w:t>，</w:t>
      </w:r>
      <w:r w:rsidRPr="00FA418F">
        <w:rPr>
          <w:rFonts w:ascii="Times New Roman" w:hAnsi="Times New Roman"/>
          <w:sz w:val="24"/>
          <w:szCs w:val="24"/>
        </w:rPr>
        <w:t>Ivan Herman</w:t>
      </w:r>
      <w:r w:rsidRPr="00FA418F">
        <w:rPr>
          <w:rFonts w:ascii="Times New Roman" w:hAnsi="Times New Roman"/>
          <w:sz w:val="24"/>
          <w:szCs w:val="24"/>
        </w:rPr>
        <w:t>，</w:t>
      </w:r>
      <w:r w:rsidRPr="00FA418F">
        <w:rPr>
          <w:rFonts w:ascii="Times New Roman" w:hAnsi="Times New Roman"/>
          <w:sz w:val="24"/>
          <w:szCs w:val="24"/>
        </w:rPr>
        <w:t>Tzviya Siegman</w:t>
      </w:r>
      <w:r w:rsidRPr="00FA418F">
        <w:rPr>
          <w:rFonts w:ascii="Times New Roman" w:hAnsi="Times New Roman"/>
          <w:sz w:val="24"/>
          <w:szCs w:val="24"/>
        </w:rPr>
        <w:t>，</w:t>
      </w:r>
      <w:r w:rsidRPr="00FA418F">
        <w:rPr>
          <w:rFonts w:ascii="Times New Roman" w:hAnsi="Times New Roman"/>
          <w:sz w:val="24"/>
          <w:szCs w:val="24"/>
        </w:rPr>
        <w:t xml:space="preserve">Dave Cramer.Web </w:t>
      </w:r>
      <w:proofErr w:type="gramStart"/>
      <w:r w:rsidRPr="00FA418F">
        <w:rPr>
          <w:rFonts w:ascii="Times New Roman" w:hAnsi="Times New Roman"/>
          <w:sz w:val="24"/>
          <w:szCs w:val="24"/>
        </w:rPr>
        <w:t>Publications(</w:t>
      </w:r>
      <w:proofErr w:type="gramEnd"/>
      <w:r w:rsidRPr="00FA418F">
        <w:rPr>
          <w:rFonts w:ascii="Times New Roman" w:hAnsi="Times New Roman"/>
          <w:sz w:val="24"/>
          <w:szCs w:val="24"/>
        </w:rPr>
        <w:t xml:space="preserve">W3C Editor's Draft 20 December 2016) [EB/OL]. </w:t>
      </w:r>
      <w:hyperlink r:id="rId34" w:history="1">
        <w:r w:rsidRPr="00FA418F">
          <w:rPr>
            <w:rFonts w:ascii="Times New Roman" w:hAnsi="Times New Roman"/>
            <w:sz w:val="24"/>
            <w:szCs w:val="24"/>
          </w:rPr>
          <w:t>https://w3c.github.io/dpub-pwp/</w:t>
        </w:r>
        <w:r w:rsidRPr="00FA418F">
          <w:rPr>
            <w:rFonts w:ascii="Times New Roman" w:hAnsi="Times New Roman"/>
            <w:sz w:val="24"/>
            <w:szCs w:val="24"/>
          </w:rPr>
          <w:t>，</w:t>
        </w:r>
        <w:r w:rsidRPr="00FA418F">
          <w:rPr>
            <w:rFonts w:ascii="Times New Roman" w:hAnsi="Times New Roman"/>
            <w:sz w:val="24"/>
            <w:szCs w:val="24"/>
          </w:rPr>
          <w:t>2016-12-20</w:t>
        </w:r>
      </w:hyperlink>
      <w:bookmarkEnd w:id="125"/>
    </w:p>
    <w:p w14:paraId="05BBA4B7"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6" w:name="_Ref470637521"/>
      <w:r w:rsidRPr="00FA418F">
        <w:rPr>
          <w:rFonts w:ascii="Times New Roman" w:hAnsi="Times New Roman"/>
          <w:sz w:val="24"/>
          <w:szCs w:val="24"/>
        </w:rPr>
        <w:t>Ivan Herman</w:t>
      </w:r>
      <w:r w:rsidRPr="00FA418F">
        <w:rPr>
          <w:rFonts w:ascii="Times New Roman" w:hAnsi="Times New Roman"/>
          <w:sz w:val="24"/>
          <w:szCs w:val="24"/>
        </w:rPr>
        <w:t>，</w:t>
      </w:r>
      <w:r w:rsidRPr="00FA418F">
        <w:rPr>
          <w:rFonts w:ascii="Times New Roman" w:hAnsi="Times New Roman"/>
          <w:sz w:val="24"/>
          <w:szCs w:val="24"/>
        </w:rPr>
        <w:t xml:space="preserve"> W3C.Portable Web Publications: Technology Challenges [EB/OL]. https://www.w3.org/2016/Talks/W3CTrack-IH/</w:t>
      </w:r>
      <w:r w:rsidRPr="00FA418F">
        <w:rPr>
          <w:rFonts w:ascii="Times New Roman" w:hAnsi="Times New Roman"/>
          <w:sz w:val="24"/>
          <w:szCs w:val="24"/>
        </w:rPr>
        <w:t>，</w:t>
      </w:r>
      <w:r w:rsidRPr="00FA418F">
        <w:rPr>
          <w:rFonts w:ascii="Times New Roman" w:hAnsi="Times New Roman"/>
          <w:sz w:val="24"/>
          <w:szCs w:val="24"/>
        </w:rPr>
        <w:t xml:space="preserve"> 2016-04-13</w:t>
      </w:r>
      <w:bookmarkEnd w:id="126"/>
    </w:p>
    <w:p w14:paraId="0AAAC292"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7" w:name="_Ref470288039"/>
      <w:r w:rsidRPr="00FA418F">
        <w:rPr>
          <w:rFonts w:ascii="Times New Roman" w:hAnsi="Times New Roman"/>
          <w:sz w:val="24"/>
          <w:szCs w:val="24"/>
        </w:rPr>
        <w:t xml:space="preserve">Matt Gaunt. Service Workers: an </w:t>
      </w:r>
      <w:proofErr w:type="gramStart"/>
      <w:r w:rsidRPr="00FA418F">
        <w:rPr>
          <w:rFonts w:ascii="Times New Roman" w:hAnsi="Times New Roman"/>
          <w:sz w:val="24"/>
          <w:szCs w:val="24"/>
        </w:rPr>
        <w:t>Introduction[</w:t>
      </w:r>
      <w:proofErr w:type="gramEnd"/>
      <w:r w:rsidRPr="00FA418F">
        <w:rPr>
          <w:rFonts w:ascii="Times New Roman" w:hAnsi="Times New Roman"/>
          <w:sz w:val="24"/>
          <w:szCs w:val="24"/>
        </w:rPr>
        <w:t>EB/OL]. https://developers.google.com/web/fundamentals/getting-started/primers/service-workers</w:t>
      </w:r>
      <w:r w:rsidRPr="00FA418F">
        <w:rPr>
          <w:rFonts w:ascii="Times New Roman" w:hAnsi="Times New Roman"/>
          <w:sz w:val="24"/>
          <w:szCs w:val="24"/>
        </w:rPr>
        <w:t>，</w:t>
      </w:r>
      <w:r w:rsidRPr="00FA418F">
        <w:rPr>
          <w:rFonts w:ascii="Times New Roman" w:hAnsi="Times New Roman"/>
          <w:sz w:val="24"/>
          <w:szCs w:val="24"/>
        </w:rPr>
        <w:t xml:space="preserve"> 2016-12-21</w:t>
      </w:r>
      <w:bookmarkEnd w:id="127"/>
    </w:p>
    <w:p w14:paraId="53F71675"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jc w:val="both"/>
        <w:rPr>
          <w:rFonts w:ascii="Times New Roman" w:hAnsi="Times New Roman"/>
          <w:sz w:val="24"/>
          <w:szCs w:val="24"/>
        </w:rPr>
      </w:pPr>
      <w:bookmarkStart w:id="128" w:name="_Ref470637338"/>
      <w:r w:rsidRPr="00FA418F">
        <w:rPr>
          <w:rFonts w:ascii="Times New Roman" w:hAnsi="Times New Roman"/>
          <w:sz w:val="24"/>
          <w:szCs w:val="24"/>
        </w:rPr>
        <w:t>Sights.TheHTML5test[EB/OL].http://html5test.com/results/desktop.html</w:t>
      </w:r>
      <w:r w:rsidRPr="00FA418F">
        <w:rPr>
          <w:rFonts w:ascii="Times New Roman" w:hAnsi="Times New Roman"/>
          <w:sz w:val="24"/>
          <w:szCs w:val="24"/>
        </w:rPr>
        <w:t>，</w:t>
      </w:r>
      <w:r w:rsidRPr="00FA418F">
        <w:rPr>
          <w:rFonts w:ascii="Times New Roman" w:hAnsi="Times New Roman"/>
          <w:sz w:val="24"/>
          <w:szCs w:val="24"/>
        </w:rPr>
        <w:t xml:space="preserve"> 2013-3-20</w:t>
      </w:r>
      <w:bookmarkEnd w:id="128"/>
    </w:p>
    <w:p w14:paraId="492561EB"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r w:rsidRPr="00FA418F">
        <w:rPr>
          <w:rFonts w:ascii="Times New Roman" w:hAnsi="Times New Roman"/>
          <w:sz w:val="24"/>
          <w:szCs w:val="24"/>
        </w:rPr>
        <w:t xml:space="preserve">WhatWG. HTML5 living </w:t>
      </w:r>
      <w:proofErr w:type="gramStart"/>
      <w:r w:rsidRPr="00FA418F">
        <w:rPr>
          <w:rFonts w:ascii="Times New Roman" w:hAnsi="Times New Roman"/>
          <w:sz w:val="24"/>
          <w:szCs w:val="24"/>
        </w:rPr>
        <w:t>standard[</w:t>
      </w:r>
      <w:proofErr w:type="gramEnd"/>
      <w:r w:rsidRPr="00FA418F">
        <w:rPr>
          <w:rFonts w:ascii="Times New Roman" w:hAnsi="Times New Roman"/>
          <w:sz w:val="24"/>
          <w:szCs w:val="24"/>
        </w:rPr>
        <w:t>EB/OL]. http://www.whatwg.org/specs/web-apps/current-work/multipage/</w:t>
      </w:r>
      <w:r w:rsidRPr="00FA418F">
        <w:rPr>
          <w:rFonts w:ascii="Times New Roman" w:hAnsi="Times New Roman"/>
          <w:sz w:val="24"/>
          <w:szCs w:val="24"/>
        </w:rPr>
        <w:t>，</w:t>
      </w:r>
      <w:r w:rsidRPr="00FA418F">
        <w:rPr>
          <w:rFonts w:ascii="Times New Roman" w:hAnsi="Times New Roman"/>
          <w:sz w:val="24"/>
          <w:szCs w:val="24"/>
        </w:rPr>
        <w:t>2016.12</w:t>
      </w:r>
    </w:p>
    <w:p w14:paraId="3A2A3EED"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29" w:name="_Ref470288082"/>
      <w:r w:rsidRPr="00FA418F">
        <w:rPr>
          <w:rFonts w:ascii="Times New Roman" w:hAnsi="Times New Roman"/>
          <w:sz w:val="24"/>
          <w:szCs w:val="24"/>
        </w:rPr>
        <w:t>W3schools</w:t>
      </w:r>
      <w:r w:rsidRPr="00FA418F">
        <w:rPr>
          <w:rFonts w:ascii="Times New Roman" w:hAnsi="Times New Roman"/>
          <w:sz w:val="24"/>
          <w:szCs w:val="24"/>
        </w:rPr>
        <w:t>．</w:t>
      </w:r>
      <w:r w:rsidRPr="00FA418F">
        <w:rPr>
          <w:rFonts w:ascii="Times New Roman" w:hAnsi="Times New Roman"/>
          <w:sz w:val="24"/>
          <w:szCs w:val="24"/>
        </w:rPr>
        <w:t xml:space="preserve">HTML5 </w:t>
      </w:r>
      <w:r w:rsidRPr="00FA418F">
        <w:rPr>
          <w:rFonts w:ascii="Times New Roman" w:hAnsi="Times New Roman"/>
          <w:sz w:val="24"/>
          <w:szCs w:val="24"/>
        </w:rPr>
        <w:t>教程</w:t>
      </w:r>
      <w:r w:rsidRPr="00FA418F">
        <w:rPr>
          <w:rFonts w:ascii="Times New Roman" w:hAnsi="Times New Roman"/>
          <w:sz w:val="24"/>
          <w:szCs w:val="24"/>
        </w:rPr>
        <w:t>[EB/OL].</w:t>
      </w:r>
      <w:hyperlink r:id="rId35" w:history="1">
        <w:r w:rsidRPr="00FA418F">
          <w:rPr>
            <w:rFonts w:ascii="Times New Roman" w:hAnsi="Times New Roman"/>
            <w:sz w:val="24"/>
            <w:szCs w:val="24"/>
          </w:rPr>
          <w:t>http://www.w3school.com.cn/html5/index.asp</w:t>
        </w:r>
        <w:r w:rsidRPr="00FA418F">
          <w:rPr>
            <w:rFonts w:ascii="Times New Roman" w:hAnsi="Times New Roman"/>
            <w:sz w:val="24"/>
            <w:szCs w:val="24"/>
          </w:rPr>
          <w:t>，</w:t>
        </w:r>
        <w:r w:rsidRPr="00FA418F">
          <w:rPr>
            <w:rFonts w:ascii="Times New Roman" w:hAnsi="Times New Roman"/>
            <w:sz w:val="24"/>
            <w:szCs w:val="24"/>
          </w:rPr>
          <w:t>2016.12</w:t>
        </w:r>
      </w:hyperlink>
      <w:bookmarkEnd w:id="129"/>
    </w:p>
    <w:p w14:paraId="01BCD9AD" w14:textId="77777777" w:rsidR="00FA418F" w:rsidRPr="00FA418F" w:rsidRDefault="00FA418F" w:rsidP="00FA418F">
      <w:pPr>
        <w:pStyle w:val="af8"/>
        <w:widowControl w:val="0"/>
        <w:numPr>
          <w:ilvl w:val="0"/>
          <w:numId w:val="13"/>
        </w:numPr>
        <w:autoSpaceDE w:val="0"/>
        <w:autoSpaceDN w:val="0"/>
        <w:adjustRightInd w:val="0"/>
        <w:spacing w:line="400" w:lineRule="exact"/>
        <w:ind w:left="420" w:firstLineChars="0" w:hanging="420"/>
        <w:rPr>
          <w:rFonts w:ascii="Times New Roman" w:hAnsi="Times New Roman"/>
          <w:sz w:val="24"/>
          <w:szCs w:val="24"/>
        </w:rPr>
      </w:pPr>
      <w:bookmarkStart w:id="130" w:name="_Ref470637305"/>
      <w:r w:rsidRPr="00FA418F">
        <w:rPr>
          <w:rFonts w:ascii="Times New Roman" w:hAnsi="Times New Roman"/>
          <w:sz w:val="24"/>
          <w:szCs w:val="24"/>
        </w:rPr>
        <w:t xml:space="preserve">Sheppy. Social service worker API </w:t>
      </w:r>
      <w:proofErr w:type="gramStart"/>
      <w:r w:rsidRPr="00FA418F">
        <w:rPr>
          <w:rFonts w:ascii="Times New Roman" w:hAnsi="Times New Roman"/>
          <w:sz w:val="24"/>
          <w:szCs w:val="24"/>
        </w:rPr>
        <w:t>reference[</w:t>
      </w:r>
      <w:proofErr w:type="gramEnd"/>
      <w:r w:rsidRPr="00FA418F">
        <w:rPr>
          <w:rFonts w:ascii="Times New Roman" w:hAnsi="Times New Roman"/>
          <w:sz w:val="24"/>
          <w:szCs w:val="24"/>
        </w:rPr>
        <w:t>EB/OL]. https://developer.mozilla.org/en-US/docs/Mozilla/Projects/Social_API/Service_worker_API_reference</w:t>
      </w:r>
      <w:r w:rsidRPr="00FA418F">
        <w:rPr>
          <w:rFonts w:ascii="Times New Roman" w:hAnsi="Times New Roman"/>
          <w:sz w:val="24"/>
          <w:szCs w:val="24"/>
        </w:rPr>
        <w:t>，</w:t>
      </w:r>
      <w:r w:rsidRPr="00FA418F">
        <w:rPr>
          <w:rFonts w:ascii="Times New Roman" w:hAnsi="Times New Roman"/>
          <w:sz w:val="24"/>
          <w:szCs w:val="24"/>
        </w:rPr>
        <w:t>2016-8-18</w:t>
      </w:r>
      <w:bookmarkEnd w:id="130"/>
    </w:p>
    <w:p w14:paraId="4115D440" w14:textId="0B49E5FE" w:rsidR="000008D9" w:rsidRDefault="000008D9">
      <w:pPr>
        <w:pStyle w:val="aff"/>
        <w:spacing w:beforeLines="50" w:before="163" w:afterLines="50" w:after="163"/>
        <w:ind w:firstLine="420"/>
      </w:pPr>
      <w:r>
        <w:rPr>
          <w:rFonts w:ascii="黑体" w:eastAsia="黑体" w:hint="eastAsia"/>
        </w:rPr>
        <w:t>致 谢</w:t>
      </w:r>
      <w:bookmarkEnd w:id="116"/>
      <w:bookmarkEnd w:id="117"/>
    </w:p>
    <w:p w14:paraId="7D7C7C5B" w14:textId="77777777" w:rsidR="000008D9" w:rsidRDefault="000008D9">
      <w:pPr>
        <w:ind w:firstLine="480"/>
      </w:pPr>
      <w:r>
        <w:rPr>
          <w:rFonts w:hint="eastAsia"/>
        </w:rPr>
        <w:t>论文即将完成之时，首先我要感谢我的指导老师白跃彬教授。本论文从选题、方案设计、到最终论文的完成，白教授都给予了我极大的启迪和精心的指导，同时也为我指出论文中的问题，使我能够及时得以改正。白教授严谨的治学态度、渊博的知识、开拓创新的思维方式令我钦佩，使我受益非浅，必将对我今后的工作学习产生深刻的影响。在这里我向白教授表示深深的谢意和良好的祝愿。</w:t>
      </w:r>
    </w:p>
    <w:p w14:paraId="2BBB987C" w14:textId="77777777" w:rsidR="000008D9" w:rsidRDefault="000008D9">
      <w:pPr>
        <w:ind w:firstLine="480"/>
      </w:pPr>
      <w:r>
        <w:rPr>
          <w:rFonts w:hint="eastAsia"/>
        </w:rPr>
        <w:t>同时我还要感谢北京大豪科技股份有限公司胡文海博士，是他把我带进了电机控制领域，他认真的工作作风、忘我的工作精神、丰富的工作经验为我树立了榜样，让我知道如何做一名合格的科学工作者。在两位老师潜移默化的影响和帮助下，我开阔了视野，拓宽了思路，为今后的工作莫定了良好的基础。</w:t>
      </w:r>
    </w:p>
    <w:p w14:paraId="56D59667" w14:textId="77777777" w:rsidR="000008D9" w:rsidRDefault="000008D9">
      <w:pPr>
        <w:ind w:firstLine="480"/>
        <w:rPr>
          <w:color w:val="FF0000"/>
        </w:rPr>
      </w:pPr>
      <w:r>
        <w:rPr>
          <w:rFonts w:hint="eastAsia"/>
          <w:color w:val="FF0000"/>
        </w:rPr>
        <w:t>。。略。。</w:t>
      </w:r>
    </w:p>
    <w:p w14:paraId="5AF7C096" w14:textId="77777777" w:rsidR="000008D9" w:rsidRDefault="000008D9">
      <w:pPr>
        <w:ind w:firstLine="480"/>
      </w:pPr>
      <w:r>
        <w:rPr>
          <w:rFonts w:hint="eastAsia"/>
        </w:rPr>
        <w:t>其次感谢班主任王瑾玫老师和工程硕士</w:t>
      </w:r>
      <w:r>
        <w:rPr>
          <w:rFonts w:hint="eastAsia"/>
        </w:rPr>
        <w:t>GS09061</w:t>
      </w:r>
      <w:r>
        <w:rPr>
          <w:rFonts w:hint="eastAsia"/>
        </w:rPr>
        <w:t>班的所有同学们，感谢他们营造了一个团结、向上的学术氛围。感谢他们对我学习工作的帮助，使我度过了一段愉快的学生生活。</w:t>
      </w:r>
    </w:p>
    <w:p w14:paraId="6DA42C28" w14:textId="77777777" w:rsidR="000008D9" w:rsidRDefault="000008D9">
      <w:pPr>
        <w:ind w:firstLine="480"/>
        <w:rPr>
          <w:color w:val="FF0000"/>
        </w:rPr>
      </w:pPr>
      <w:r>
        <w:rPr>
          <w:rFonts w:hint="eastAsia"/>
          <w:color w:val="FF0000"/>
        </w:rPr>
        <w:t>。。略。。</w:t>
      </w:r>
    </w:p>
    <w:p w14:paraId="4E3EE96D" w14:textId="77777777" w:rsidR="000008D9" w:rsidRDefault="000008D9">
      <w:pPr>
        <w:ind w:firstLine="480"/>
      </w:pPr>
      <w:r>
        <w:rPr>
          <w:rFonts w:hint="eastAsia"/>
        </w:rPr>
        <w:lastRenderedPageBreak/>
        <w:t>最后衷心感谢所有关心、爱护、帮助过我的亲人和朋友们。</w:t>
      </w:r>
    </w:p>
    <w:p w14:paraId="5E8DCDD7" w14:textId="77777777" w:rsidR="000008D9" w:rsidRDefault="000008D9">
      <w:pPr>
        <w:ind w:firstLine="420"/>
        <w:rPr>
          <w:color w:val="FF0000"/>
          <w:sz w:val="21"/>
          <w:szCs w:val="21"/>
        </w:rPr>
      </w:pPr>
    </w:p>
    <w:sectPr w:rsidR="000008D9">
      <w:headerReference w:type="even" r:id="rId36"/>
      <w:headerReference w:type="default" r:id="rId37"/>
      <w:headerReference w:type="first" r:id="rId38"/>
      <w:pgSz w:w="11906" w:h="16838" w:code="9"/>
      <w:pgMar w:top="1418" w:right="1134" w:bottom="1418" w:left="1701" w:header="851" w:footer="851" w:gutter="0"/>
      <w:pgNumType w:start="1"/>
      <w:cols w:space="425"/>
      <w:docGrid w:type="linesAndChar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C7A0A" w14:textId="77777777" w:rsidR="00850E48" w:rsidRDefault="00850E48">
      <w:pPr>
        <w:ind w:firstLine="480"/>
      </w:pPr>
      <w:r>
        <w:separator/>
      </w:r>
    </w:p>
  </w:endnote>
  <w:endnote w:type="continuationSeparator" w:id="0">
    <w:p w14:paraId="00AE5C26" w14:textId="77777777" w:rsidR="00850E48" w:rsidRDefault="00850E4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等线">
    <w:altName w:val="Arial Unicode MS"/>
    <w:charset w:val="86"/>
    <w:family w:val="auto"/>
    <w:pitch w:val="variable"/>
    <w:sig w:usb0="00000000"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微软雅黑">
    <w:panose1 w:val="020B0503020204020204"/>
    <w:charset w:val="86"/>
    <w:family w:val="swiss"/>
    <w:pitch w:val="variable"/>
    <w:sig w:usb0="80000287" w:usb1="280F3C52" w:usb2="00000016" w:usb3="00000000" w:csb0="0004001F" w:csb1="00000000"/>
  </w:font>
  <w:font w:name="_GB2312">
    <w:altName w:val="Times New Roman"/>
    <w:charset w:val="00"/>
    <w:family w:val="auto"/>
    <w:pitch w:val="default"/>
    <w:sig w:usb0="00000000" w:usb1="00000000" w:usb2="00000000" w:usb3="00000000" w:csb0="00040001" w:csb1="00000000"/>
  </w:font>
  <w:font w:name="等线 Light">
    <w:altName w:val="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54A3E" w14:textId="77777777" w:rsidR="0086224A" w:rsidRDefault="0086224A">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2E0EA" w14:textId="77777777" w:rsidR="0086224A" w:rsidRDefault="0086224A">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ECC1" w14:textId="77777777" w:rsidR="0086224A" w:rsidRDefault="0086224A">
    <w:pPr>
      <w:pStyle w:val="a5"/>
      <w:ind w:firstLine="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5FDBF" w14:textId="77777777" w:rsidR="0086224A" w:rsidRDefault="0086224A">
    <w:pPr>
      <w:pStyle w:val="a5"/>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AED27" w14:textId="77777777" w:rsidR="0086224A" w:rsidRDefault="0086224A">
    <w:pPr>
      <w:pStyle w:val="a5"/>
      <w:ind w:firstLine="360"/>
      <w:jc w:val="center"/>
    </w:pPr>
    <w:r>
      <w:fldChar w:fldCharType="begin"/>
    </w:r>
    <w:r>
      <w:instrText xml:space="preserve"> PAGE   \* MERGEFORMAT </w:instrText>
    </w:r>
    <w:r>
      <w:fldChar w:fldCharType="separate"/>
    </w:r>
    <w:r>
      <w:rPr>
        <w:noProof/>
        <w:lang w:val="zh-CN"/>
      </w:rPr>
      <w:t>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B5DD" w14:textId="77777777" w:rsidR="0086224A" w:rsidRDefault="0086224A">
    <w:pPr>
      <w:pStyle w:val="a5"/>
      <w:ind w:firstLine="360"/>
      <w:jc w:val="center"/>
    </w:pPr>
    <w:r>
      <w:fldChar w:fldCharType="begin"/>
    </w:r>
    <w:r>
      <w:instrText xml:space="preserve"> PAGE </w:instrText>
    </w:r>
    <w:r>
      <w:fldChar w:fldCharType="separate"/>
    </w:r>
    <w:r w:rsidR="007617FA">
      <w:rPr>
        <w:noProof/>
      </w:rPr>
      <w:t>24</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8A9F3" w14:textId="77777777" w:rsidR="0086224A" w:rsidRDefault="0086224A">
    <w:pPr>
      <w:pStyle w:val="a5"/>
      <w:ind w:firstLine="360"/>
      <w:jc w:val="center"/>
    </w:pPr>
    <w:r>
      <w:fldChar w:fldCharType="begin"/>
    </w:r>
    <w:r>
      <w:instrText xml:space="preserve"> PAGE   \* MERGEFORMAT </w:instrText>
    </w:r>
    <w:r>
      <w:fldChar w:fldCharType="separate"/>
    </w:r>
    <w:r w:rsidR="007617FA" w:rsidRPr="007617FA">
      <w:rPr>
        <w:noProof/>
        <w:lang w:val="zh-CN"/>
      </w:rPr>
      <w:t>25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6F116" w14:textId="77777777" w:rsidR="00850E48" w:rsidRDefault="00850E48">
      <w:pPr>
        <w:ind w:firstLine="480"/>
      </w:pPr>
      <w:r>
        <w:separator/>
      </w:r>
    </w:p>
  </w:footnote>
  <w:footnote w:type="continuationSeparator" w:id="0">
    <w:p w14:paraId="16A8162F" w14:textId="77777777" w:rsidR="00850E48" w:rsidRDefault="00850E4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D91AA" w14:textId="77777777" w:rsidR="0086224A" w:rsidRDefault="0086224A">
    <w:pPr>
      <w:pStyle w:val="a6"/>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FFD0B" w14:textId="77777777" w:rsidR="0086224A" w:rsidRDefault="0086224A">
    <w:pPr>
      <w:pStyle w:val="a6"/>
      <w:ind w:firstLine="360"/>
    </w:pPr>
    <w:r>
      <w:rPr>
        <w:rFonts w:hint="eastAsia"/>
      </w:rPr>
      <w:t>北京航空航天大学硕士学位论文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36AB" w14:textId="77777777" w:rsidR="0086224A" w:rsidRDefault="0086224A">
    <w:pPr>
      <w:pStyle w:val="a6"/>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797E9" w14:textId="77777777" w:rsidR="0086224A" w:rsidRDefault="0086224A">
    <w:pPr>
      <w:ind w:left="48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1627D" w14:textId="77777777" w:rsidR="0086224A" w:rsidRDefault="0086224A">
    <w:pPr>
      <w:pStyle w:val="a6"/>
      <w:pBdr>
        <w:bottom w:val="none" w:sz="0" w:space="0" w:color="auto"/>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DF5" w14:textId="77777777" w:rsidR="0086224A" w:rsidRDefault="0086224A">
    <w:pPr>
      <w:ind w:firstLine="48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1C159" w14:textId="77777777" w:rsidR="0086224A" w:rsidRDefault="0086224A">
    <w:pPr>
      <w:pStyle w:val="a6"/>
      <w:pBdr>
        <w:bottom w:val="none" w:sz="0" w:space="0" w:color="auto"/>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9AA45" w14:textId="77777777" w:rsidR="0086224A" w:rsidRDefault="0086224A">
    <w:pPr>
      <w:ind w:firstLine="48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28987E" w14:textId="77777777" w:rsidR="0086224A" w:rsidRDefault="0086224A">
    <w:pPr>
      <w:pStyle w:val="a6"/>
      <w:ind w:firstLine="360"/>
    </w:pPr>
    <w:r>
      <w:fldChar w:fldCharType="begin"/>
    </w:r>
    <w:r>
      <w:instrText xml:space="preserve"> STYLEREF  </w:instrText>
    </w:r>
    <w:r>
      <w:instrText>标题</w:instrText>
    </w:r>
    <w:r>
      <w:instrText xml:space="preserve">  \* MERGEFORMAT </w:instrText>
    </w:r>
    <w:r>
      <w:fldChar w:fldCharType="separate"/>
    </w:r>
    <w:r w:rsidR="007617FA">
      <w:rPr>
        <w:rFonts w:hint="eastAsia"/>
        <w:noProof/>
      </w:rPr>
      <w:t>第三章</w:t>
    </w:r>
    <w:r w:rsidR="007617FA">
      <w:rPr>
        <w:rFonts w:hint="eastAsia"/>
        <w:noProof/>
      </w:rPr>
      <w:t xml:space="preserve">  </w:t>
    </w:r>
    <w:r w:rsidR="007617FA">
      <w:rPr>
        <w:rFonts w:hint="eastAsia"/>
        <w:noProof/>
      </w:rPr>
      <w:t>基于</w:t>
    </w:r>
    <w:r w:rsidR="007617FA">
      <w:rPr>
        <w:rFonts w:hint="eastAsia"/>
        <w:noProof/>
      </w:rPr>
      <w:t>Service Worker</w:t>
    </w:r>
    <w:r w:rsidR="007617FA">
      <w:rPr>
        <w:rFonts w:hint="eastAsia"/>
        <w:noProof/>
      </w:rPr>
      <w:t>离线阅读系统总体设计</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96271" w14:textId="77777777" w:rsidR="0086224A" w:rsidRDefault="0086224A">
    <w:pPr>
      <w:pStyle w:val="a6"/>
      <w:ind w:firstLine="360"/>
    </w:pPr>
    <w:r>
      <w:rPr>
        <w:rFonts w:hint="eastAsia"/>
      </w:rPr>
      <w:t>北京航空航天大学硕士学位论文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7602"/>
    <w:multiLevelType w:val="hybridMultilevel"/>
    <w:tmpl w:val="4F1E8F7A"/>
    <w:lvl w:ilvl="0" w:tplc="8630405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CA0C32"/>
    <w:multiLevelType w:val="hybridMultilevel"/>
    <w:tmpl w:val="C3425200"/>
    <w:lvl w:ilvl="0" w:tplc="52B8F14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4D7421"/>
    <w:multiLevelType w:val="hybridMultilevel"/>
    <w:tmpl w:val="3384CF42"/>
    <w:lvl w:ilvl="0" w:tplc="5EF2046E">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1FF6620E"/>
    <w:multiLevelType w:val="hybridMultilevel"/>
    <w:tmpl w:val="6054E316"/>
    <w:lvl w:ilvl="0" w:tplc="38BE31A8">
      <w:start w:val="1"/>
      <w:numFmt w:val="decimal"/>
      <w:lvlText w:val="(%1)"/>
      <w:lvlJc w:val="left"/>
      <w:pPr>
        <w:ind w:left="880" w:hanging="40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26567C62"/>
    <w:multiLevelType w:val="multilevel"/>
    <w:tmpl w:val="AB9E37E0"/>
    <w:lvl w:ilvl="0">
      <w:start w:val="1"/>
      <w:numFmt w:val="decimal"/>
      <w:pStyle w:val="1"/>
      <w:lvlText w:val="%1"/>
      <w:lvlJc w:val="left"/>
      <w:pPr>
        <w:tabs>
          <w:tab w:val="num" w:pos="425"/>
        </w:tabs>
        <w:ind w:left="425" w:hanging="425"/>
      </w:pPr>
      <w:rPr>
        <w:rFonts w:hint="eastAsia"/>
      </w:rPr>
    </w:lvl>
    <w:lvl w:ilvl="1">
      <w:start w:val="1"/>
      <w:numFmt w:val="decimal"/>
      <w:lvlText w:val="%1.%2"/>
      <w:lvlJc w:val="left"/>
      <w:pPr>
        <w:tabs>
          <w:tab w:val="num" w:pos="1135"/>
        </w:tabs>
        <w:ind w:left="1135"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5" w15:restartNumberingAfterBreak="0">
    <w:nsid w:val="299A3021"/>
    <w:multiLevelType w:val="hybridMultilevel"/>
    <w:tmpl w:val="3EE2BECA"/>
    <w:lvl w:ilvl="0" w:tplc="730885D2">
      <w:start w:val="277"/>
      <w:numFmt w:val="decimal"/>
      <w:lvlText w:val="%1."/>
      <w:lvlJc w:val="left"/>
      <w:pPr>
        <w:tabs>
          <w:tab w:val="num" w:pos="1320"/>
        </w:tabs>
        <w:ind w:left="1320" w:hanging="840"/>
      </w:pPr>
      <w:rPr>
        <w:rFonts w:cs="宋体" w:hint="eastAsia"/>
        <w:b/>
        <w:sz w:val="22"/>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B6037C1"/>
    <w:multiLevelType w:val="hybridMultilevel"/>
    <w:tmpl w:val="6674FA30"/>
    <w:lvl w:ilvl="0" w:tplc="EF30979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2E547EDD"/>
    <w:multiLevelType w:val="multilevel"/>
    <w:tmpl w:val="6010D8CE"/>
    <w:lvl w:ilvl="0">
      <w:start w:val="1"/>
      <w:numFmt w:val="decimal"/>
      <w:lvlText w:val="%1"/>
      <w:lvlJc w:val="left"/>
      <w:pPr>
        <w:ind w:left="420" w:hanging="420"/>
      </w:pPr>
      <w:rPr>
        <w:rFonts w:hint="eastAsia"/>
      </w:rPr>
    </w:lvl>
    <w:lvl w:ilvl="1">
      <w:start w:val="2"/>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8" w15:restartNumberingAfterBreak="0">
    <w:nsid w:val="3205216C"/>
    <w:multiLevelType w:val="hybridMultilevel"/>
    <w:tmpl w:val="695C7FA0"/>
    <w:lvl w:ilvl="0" w:tplc="3E4430B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5EF1EE4"/>
    <w:multiLevelType w:val="hybridMultilevel"/>
    <w:tmpl w:val="88D605FE"/>
    <w:lvl w:ilvl="0" w:tplc="7CE86B80">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48B9341B"/>
    <w:multiLevelType w:val="multilevel"/>
    <w:tmpl w:val="1E2A9C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76E5F31"/>
    <w:multiLevelType w:val="multilevel"/>
    <w:tmpl w:val="4C3AC2F6"/>
    <w:lvl w:ilvl="0">
      <w:start w:val="1"/>
      <w:numFmt w:val="decimal"/>
      <w:lvlText w:val="[%1]"/>
      <w:lvlJc w:val="left"/>
      <w:pPr>
        <w:ind w:left="900" w:hanging="90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5400EA8"/>
    <w:multiLevelType w:val="hybridMultilevel"/>
    <w:tmpl w:val="D78A6044"/>
    <w:lvl w:ilvl="0" w:tplc="8398F4D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42EA6D28">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rPr>
    </w:lvl>
    <w:lvl w:ilvl="2" w:tplc="0666CDB2">
      <w:start w:val="1"/>
      <w:numFmt w:val="lowerRoman"/>
      <w:lvlText w:val="%3."/>
      <w:lvlJc w:val="left"/>
      <w:pPr>
        <w:ind w:left="1260" w:hanging="527"/>
      </w:pPr>
      <w:rPr>
        <w:rFonts w:hAnsi="Arial Unicode MS"/>
        <w:caps w:val="0"/>
        <w:smallCaps w:val="0"/>
        <w:strike w:val="0"/>
        <w:dstrike w:val="0"/>
        <w:color w:val="000000"/>
        <w:spacing w:val="0"/>
        <w:w w:val="100"/>
        <w:kern w:val="0"/>
        <w:position w:val="0"/>
        <w:highlight w:val="none"/>
        <w:vertAlign w:val="baseline"/>
      </w:rPr>
    </w:lvl>
    <w:lvl w:ilvl="3" w:tplc="DC2C034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rPr>
    </w:lvl>
    <w:lvl w:ilvl="4" w:tplc="4228761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rPr>
    </w:lvl>
    <w:lvl w:ilvl="5" w:tplc="D19A98F2">
      <w:start w:val="1"/>
      <w:numFmt w:val="lowerRoman"/>
      <w:lvlText w:val="%6."/>
      <w:lvlJc w:val="left"/>
      <w:pPr>
        <w:ind w:left="2520" w:hanging="527"/>
      </w:pPr>
      <w:rPr>
        <w:rFonts w:hAnsi="Arial Unicode MS"/>
        <w:caps w:val="0"/>
        <w:smallCaps w:val="0"/>
        <w:strike w:val="0"/>
        <w:dstrike w:val="0"/>
        <w:color w:val="000000"/>
        <w:spacing w:val="0"/>
        <w:w w:val="100"/>
        <w:kern w:val="0"/>
        <w:position w:val="0"/>
        <w:highlight w:val="none"/>
        <w:vertAlign w:val="baseline"/>
      </w:rPr>
    </w:lvl>
    <w:lvl w:ilvl="6" w:tplc="FDBE250C">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rPr>
    </w:lvl>
    <w:lvl w:ilvl="7" w:tplc="B636A3F8">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rPr>
    </w:lvl>
    <w:lvl w:ilvl="8" w:tplc="05EEDE18">
      <w:start w:val="1"/>
      <w:numFmt w:val="lowerRoman"/>
      <w:lvlText w:val="%9."/>
      <w:lvlJc w:val="left"/>
      <w:pPr>
        <w:ind w:left="3780" w:hanging="527"/>
      </w:pPr>
      <w:rPr>
        <w:rFonts w:hAnsi="Arial Unicode MS"/>
        <w:caps w:val="0"/>
        <w:smallCaps w:val="0"/>
        <w:strike w:val="0"/>
        <w:dstrike w:val="0"/>
        <w:color w:val="000000"/>
        <w:spacing w:val="0"/>
        <w:w w:val="100"/>
        <w:kern w:val="0"/>
        <w:position w:val="0"/>
        <w:highlight w:val="none"/>
        <w:vertAlign w:val="baseline"/>
      </w:rPr>
    </w:lvl>
  </w:abstractNum>
  <w:abstractNum w:abstractNumId="13" w15:restartNumberingAfterBreak="0">
    <w:nsid w:val="698865F0"/>
    <w:multiLevelType w:val="multilevel"/>
    <w:tmpl w:val="EA6CBE9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4"/>
  </w:num>
  <w:num w:numId="2">
    <w:abstractNumId w:val="13"/>
  </w:num>
  <w:num w:numId="3">
    <w:abstractNumId w:val="4"/>
  </w:num>
  <w:num w:numId="4">
    <w:abstractNumId w:val="4"/>
  </w:num>
  <w:num w:numId="5">
    <w:abstractNumId w:val="4"/>
  </w:num>
  <w:num w:numId="6">
    <w:abstractNumId w:val="4"/>
  </w:num>
  <w:num w:numId="7">
    <w:abstractNumId w:val="8"/>
  </w:num>
  <w:num w:numId="8">
    <w:abstractNumId w:val="9"/>
  </w:num>
  <w:num w:numId="9">
    <w:abstractNumId w:val="5"/>
  </w:num>
  <w:num w:numId="10">
    <w:abstractNumId w:val="2"/>
  </w:num>
  <w:num w:numId="11">
    <w:abstractNumId w:val="12"/>
  </w:num>
  <w:num w:numId="12">
    <w:abstractNumId w:val="3"/>
  </w:num>
  <w:num w:numId="13">
    <w:abstractNumId w:val="0"/>
  </w:num>
  <w:num w:numId="14">
    <w:abstractNumId w:val="10"/>
  </w:num>
  <w:num w:numId="15">
    <w:abstractNumId w:val="11"/>
  </w:num>
  <w:num w:numId="16">
    <w:abstractNumId w:val="7"/>
  </w:num>
  <w:num w:numId="17">
    <w:abstractNumId w:val="4"/>
  </w:num>
  <w:num w:numId="18">
    <w:abstractNumId w:val="4"/>
  </w:num>
  <w:num w:numId="19">
    <w:abstractNumId w:val="4"/>
  </w:num>
  <w:num w:numId="20">
    <w:abstractNumId w:val="4"/>
  </w:num>
  <w:num w:numId="21">
    <w:abstractNumId w:val="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attachedTemplate r:id="rId1"/>
  <w:defaultTabStop w:val="425"/>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FAA"/>
    <w:rsid w:val="000008D9"/>
    <w:rsid w:val="000026D0"/>
    <w:rsid w:val="00003BE2"/>
    <w:rsid w:val="00016B4D"/>
    <w:rsid w:val="00024A6C"/>
    <w:rsid w:val="000347CC"/>
    <w:rsid w:val="00034EEB"/>
    <w:rsid w:val="0004705A"/>
    <w:rsid w:val="00054D3D"/>
    <w:rsid w:val="0005782C"/>
    <w:rsid w:val="00065EA9"/>
    <w:rsid w:val="000666D6"/>
    <w:rsid w:val="00072E39"/>
    <w:rsid w:val="0009046E"/>
    <w:rsid w:val="00091F99"/>
    <w:rsid w:val="000E50B5"/>
    <w:rsid w:val="000F0B3F"/>
    <w:rsid w:val="00103CCE"/>
    <w:rsid w:val="00112AB9"/>
    <w:rsid w:val="00127ADE"/>
    <w:rsid w:val="0013024F"/>
    <w:rsid w:val="00136B06"/>
    <w:rsid w:val="00144763"/>
    <w:rsid w:val="0015350A"/>
    <w:rsid w:val="00167348"/>
    <w:rsid w:val="001769B7"/>
    <w:rsid w:val="00180771"/>
    <w:rsid w:val="0022567B"/>
    <w:rsid w:val="00236C2E"/>
    <w:rsid w:val="00245D81"/>
    <w:rsid w:val="00246811"/>
    <w:rsid w:val="00266697"/>
    <w:rsid w:val="0027292C"/>
    <w:rsid w:val="0027323B"/>
    <w:rsid w:val="00273E29"/>
    <w:rsid w:val="0028106A"/>
    <w:rsid w:val="00281721"/>
    <w:rsid w:val="00281BF5"/>
    <w:rsid w:val="002869E1"/>
    <w:rsid w:val="00294809"/>
    <w:rsid w:val="002C3F42"/>
    <w:rsid w:val="002F646F"/>
    <w:rsid w:val="00304D9F"/>
    <w:rsid w:val="0030693D"/>
    <w:rsid w:val="003235B0"/>
    <w:rsid w:val="00337B63"/>
    <w:rsid w:val="003404A1"/>
    <w:rsid w:val="00347DFC"/>
    <w:rsid w:val="003E3BFD"/>
    <w:rsid w:val="003F391B"/>
    <w:rsid w:val="00415A88"/>
    <w:rsid w:val="00415D51"/>
    <w:rsid w:val="0042381B"/>
    <w:rsid w:val="00432496"/>
    <w:rsid w:val="0043515B"/>
    <w:rsid w:val="00436F01"/>
    <w:rsid w:val="004535FB"/>
    <w:rsid w:val="00462FC9"/>
    <w:rsid w:val="00472AF5"/>
    <w:rsid w:val="0048132E"/>
    <w:rsid w:val="00482683"/>
    <w:rsid w:val="00493967"/>
    <w:rsid w:val="004947B3"/>
    <w:rsid w:val="004A44A5"/>
    <w:rsid w:val="004C5CEE"/>
    <w:rsid w:val="004C67B8"/>
    <w:rsid w:val="004F0246"/>
    <w:rsid w:val="005138A6"/>
    <w:rsid w:val="00521830"/>
    <w:rsid w:val="00522230"/>
    <w:rsid w:val="00533CA8"/>
    <w:rsid w:val="005433F5"/>
    <w:rsid w:val="00570C9A"/>
    <w:rsid w:val="00570D9D"/>
    <w:rsid w:val="00594483"/>
    <w:rsid w:val="0059657A"/>
    <w:rsid w:val="005A29E2"/>
    <w:rsid w:val="005C67C2"/>
    <w:rsid w:val="005C7067"/>
    <w:rsid w:val="0060466C"/>
    <w:rsid w:val="006129EC"/>
    <w:rsid w:val="00613016"/>
    <w:rsid w:val="00633460"/>
    <w:rsid w:val="00640FFF"/>
    <w:rsid w:val="0065406C"/>
    <w:rsid w:val="00655C2B"/>
    <w:rsid w:val="00667476"/>
    <w:rsid w:val="00691222"/>
    <w:rsid w:val="006C40E6"/>
    <w:rsid w:val="006C4323"/>
    <w:rsid w:val="006D6756"/>
    <w:rsid w:val="006F6C83"/>
    <w:rsid w:val="00706BC4"/>
    <w:rsid w:val="00706E09"/>
    <w:rsid w:val="007129A4"/>
    <w:rsid w:val="007129AB"/>
    <w:rsid w:val="00715998"/>
    <w:rsid w:val="00720CB3"/>
    <w:rsid w:val="0073319C"/>
    <w:rsid w:val="007358DD"/>
    <w:rsid w:val="00741531"/>
    <w:rsid w:val="007418B0"/>
    <w:rsid w:val="007532C7"/>
    <w:rsid w:val="00757BF9"/>
    <w:rsid w:val="007617FA"/>
    <w:rsid w:val="00782A13"/>
    <w:rsid w:val="00782FD0"/>
    <w:rsid w:val="007A480C"/>
    <w:rsid w:val="007B45FE"/>
    <w:rsid w:val="007C291F"/>
    <w:rsid w:val="007D271F"/>
    <w:rsid w:val="007E5B55"/>
    <w:rsid w:val="00800A32"/>
    <w:rsid w:val="0080285D"/>
    <w:rsid w:val="00811A2F"/>
    <w:rsid w:val="008407DE"/>
    <w:rsid w:val="00850E48"/>
    <w:rsid w:val="0086224A"/>
    <w:rsid w:val="008938A9"/>
    <w:rsid w:val="00896295"/>
    <w:rsid w:val="008A5B86"/>
    <w:rsid w:val="008D0533"/>
    <w:rsid w:val="00900C3F"/>
    <w:rsid w:val="00901FE6"/>
    <w:rsid w:val="00927CC9"/>
    <w:rsid w:val="00931006"/>
    <w:rsid w:val="009334B8"/>
    <w:rsid w:val="00941AD3"/>
    <w:rsid w:val="00956EA4"/>
    <w:rsid w:val="009870BF"/>
    <w:rsid w:val="00987CA1"/>
    <w:rsid w:val="009B6B14"/>
    <w:rsid w:val="009C6E73"/>
    <w:rsid w:val="009E7D24"/>
    <w:rsid w:val="009F4684"/>
    <w:rsid w:val="00A001F7"/>
    <w:rsid w:val="00A14A8E"/>
    <w:rsid w:val="00A33C52"/>
    <w:rsid w:val="00A375D3"/>
    <w:rsid w:val="00A53518"/>
    <w:rsid w:val="00A5701F"/>
    <w:rsid w:val="00A63915"/>
    <w:rsid w:val="00A779C2"/>
    <w:rsid w:val="00A81BC2"/>
    <w:rsid w:val="00A903FA"/>
    <w:rsid w:val="00A94A16"/>
    <w:rsid w:val="00AD60A7"/>
    <w:rsid w:val="00AF24E4"/>
    <w:rsid w:val="00AF5225"/>
    <w:rsid w:val="00B00AED"/>
    <w:rsid w:val="00B01E58"/>
    <w:rsid w:val="00B11D87"/>
    <w:rsid w:val="00B15355"/>
    <w:rsid w:val="00B177E8"/>
    <w:rsid w:val="00B24C9F"/>
    <w:rsid w:val="00B34D7F"/>
    <w:rsid w:val="00B37BCF"/>
    <w:rsid w:val="00B65118"/>
    <w:rsid w:val="00B67A60"/>
    <w:rsid w:val="00B77275"/>
    <w:rsid w:val="00B93CAE"/>
    <w:rsid w:val="00B951BD"/>
    <w:rsid w:val="00BA13E2"/>
    <w:rsid w:val="00BB6AEB"/>
    <w:rsid w:val="00BD31A7"/>
    <w:rsid w:val="00BE37D2"/>
    <w:rsid w:val="00BF2DA1"/>
    <w:rsid w:val="00BF319D"/>
    <w:rsid w:val="00BF6630"/>
    <w:rsid w:val="00C0191B"/>
    <w:rsid w:val="00C239F2"/>
    <w:rsid w:val="00C3526C"/>
    <w:rsid w:val="00C736B2"/>
    <w:rsid w:val="00C7511F"/>
    <w:rsid w:val="00C81FBA"/>
    <w:rsid w:val="00CA10ED"/>
    <w:rsid w:val="00CA3FBE"/>
    <w:rsid w:val="00CA420C"/>
    <w:rsid w:val="00CB113D"/>
    <w:rsid w:val="00CB3D19"/>
    <w:rsid w:val="00CC3DF4"/>
    <w:rsid w:val="00CC498C"/>
    <w:rsid w:val="00CD6B09"/>
    <w:rsid w:val="00D07613"/>
    <w:rsid w:val="00D17643"/>
    <w:rsid w:val="00D304F4"/>
    <w:rsid w:val="00D53484"/>
    <w:rsid w:val="00D632AF"/>
    <w:rsid w:val="00D7532C"/>
    <w:rsid w:val="00DB167C"/>
    <w:rsid w:val="00DC768E"/>
    <w:rsid w:val="00DD2F75"/>
    <w:rsid w:val="00E149F7"/>
    <w:rsid w:val="00E159C9"/>
    <w:rsid w:val="00E249D7"/>
    <w:rsid w:val="00E261A2"/>
    <w:rsid w:val="00E3125D"/>
    <w:rsid w:val="00E46730"/>
    <w:rsid w:val="00E5218A"/>
    <w:rsid w:val="00E75DF3"/>
    <w:rsid w:val="00E846CE"/>
    <w:rsid w:val="00E92CA0"/>
    <w:rsid w:val="00E94277"/>
    <w:rsid w:val="00E95599"/>
    <w:rsid w:val="00E95F48"/>
    <w:rsid w:val="00F01724"/>
    <w:rsid w:val="00F06210"/>
    <w:rsid w:val="00F35FAA"/>
    <w:rsid w:val="00F53A61"/>
    <w:rsid w:val="00F856B2"/>
    <w:rsid w:val="00F91DF1"/>
    <w:rsid w:val="00FA418F"/>
    <w:rsid w:val="00FA4FD9"/>
    <w:rsid w:val="00FB1D50"/>
    <w:rsid w:val="00FE0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23662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2C7"/>
    <w:rPr>
      <w:sz w:val="24"/>
      <w:szCs w:val="24"/>
    </w:rPr>
  </w:style>
  <w:style w:type="paragraph" w:styleId="1">
    <w:name w:val="heading 1"/>
    <w:basedOn w:val="a"/>
    <w:next w:val="a"/>
    <w:link w:val="1Char"/>
    <w:qFormat/>
    <w:pPr>
      <w:keepLines/>
      <w:numPr>
        <w:numId w:val="1"/>
      </w:numPr>
      <w:tabs>
        <w:tab w:val="left" w:pos="1134"/>
      </w:tabs>
      <w:spacing w:beforeLines="50" w:before="50" w:afterLines="50" w:after="50"/>
      <w:jc w:val="center"/>
      <w:outlineLvl w:val="0"/>
    </w:pPr>
    <w:rPr>
      <w:rFonts w:ascii="黑体" w:eastAsia="黑体"/>
      <w:kern w:val="44"/>
      <w:sz w:val="30"/>
    </w:rPr>
  </w:style>
  <w:style w:type="paragraph" w:styleId="2">
    <w:name w:val="heading 2"/>
    <w:basedOn w:val="a"/>
    <w:next w:val="a0"/>
    <w:qFormat/>
    <w:rsid w:val="00522230"/>
    <w:pPr>
      <w:spacing w:beforeLines="50" w:before="163" w:afterLines="50" w:after="163"/>
      <w:outlineLvl w:val="1"/>
    </w:pPr>
    <w:rPr>
      <w:rFonts w:ascii="黑体" w:eastAsia="黑体" w:hAnsi="Arial"/>
      <w:sz w:val="28"/>
    </w:rPr>
  </w:style>
  <w:style w:type="paragraph" w:styleId="30">
    <w:name w:val="heading 3"/>
    <w:basedOn w:val="a"/>
    <w:next w:val="a0"/>
    <w:qFormat/>
    <w:pPr>
      <w:spacing w:beforeLines="50" w:before="50" w:afterLines="50" w:after="50"/>
      <w:outlineLvl w:val="2"/>
    </w:pPr>
    <w:rPr>
      <w:rFonts w:ascii="黑体" w:eastAsia="黑体" w:hAnsi="Arial"/>
      <w:color w:val="00000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spacing w:line="400" w:lineRule="exact"/>
      <w:ind w:firstLine="420"/>
    </w:pPr>
    <w:rPr>
      <w:rFonts w:ascii="宋体"/>
    </w:rPr>
  </w:style>
  <w:style w:type="character" w:styleId="a4">
    <w:name w:val="page number"/>
    <w:basedOn w:val="a1"/>
  </w:style>
  <w:style w:type="paragraph" w:styleId="a5">
    <w:name w:val="footer"/>
    <w:basedOn w:val="a"/>
    <w:semiHidden/>
    <w:pPr>
      <w:tabs>
        <w:tab w:val="center" w:pos="4153"/>
        <w:tab w:val="right" w:pos="8306"/>
      </w:tabs>
      <w:snapToGrid w:val="0"/>
    </w:pPr>
    <w:rPr>
      <w:sz w:val="18"/>
    </w:rPr>
  </w:style>
  <w:style w:type="paragraph" w:styleId="a6">
    <w:name w:val="header"/>
    <w:basedOn w:val="a"/>
    <w:semiHidden/>
    <w:pPr>
      <w:pBdr>
        <w:bottom w:val="single" w:sz="6" w:space="1" w:color="auto"/>
      </w:pBdr>
      <w:tabs>
        <w:tab w:val="center" w:pos="4153"/>
        <w:tab w:val="right" w:pos="8306"/>
      </w:tabs>
      <w:snapToGrid w:val="0"/>
      <w:jc w:val="center"/>
    </w:pPr>
    <w:rPr>
      <w:sz w:val="18"/>
    </w:rPr>
  </w:style>
  <w:style w:type="paragraph" w:styleId="10">
    <w:name w:val="toc 1"/>
    <w:basedOn w:val="a"/>
    <w:next w:val="a"/>
    <w:autoRedefine/>
    <w:semiHidden/>
    <w:pPr>
      <w:tabs>
        <w:tab w:val="left" w:pos="315"/>
        <w:tab w:val="left" w:pos="480"/>
        <w:tab w:val="right" w:leader="dot" w:pos="8931"/>
      </w:tabs>
      <w:spacing w:beforeLines="10" w:before="32"/>
    </w:pPr>
    <w:rPr>
      <w:rFonts w:ascii="Arial" w:eastAsia="黑体" w:hAnsi="Arial"/>
      <w:caps/>
      <w:noProof/>
    </w:rPr>
  </w:style>
  <w:style w:type="paragraph" w:styleId="20">
    <w:name w:val="toc 2"/>
    <w:basedOn w:val="a"/>
    <w:next w:val="a"/>
    <w:autoRedefine/>
    <w:semiHidden/>
    <w:pPr>
      <w:tabs>
        <w:tab w:val="left" w:pos="720"/>
        <w:tab w:val="right" w:leader="dot" w:pos="8931"/>
      </w:tabs>
    </w:pPr>
    <w:rPr>
      <w:smallCaps/>
      <w:noProof/>
    </w:rPr>
  </w:style>
  <w:style w:type="paragraph" w:styleId="31">
    <w:name w:val="toc 3"/>
    <w:basedOn w:val="a"/>
    <w:next w:val="a"/>
    <w:autoRedefine/>
    <w:semiHidden/>
    <w:pPr>
      <w:tabs>
        <w:tab w:val="right" w:leader="dot" w:pos="8931"/>
      </w:tabs>
      <w:spacing w:line="288" w:lineRule="auto"/>
      <w:ind w:firstLineChars="450" w:firstLine="1080"/>
    </w:pPr>
    <w:rPr>
      <w:rFonts w:ascii="黑体" w:eastAsia="黑体"/>
    </w:rPr>
  </w:style>
  <w:style w:type="paragraph" w:styleId="40">
    <w:name w:val="toc 4"/>
    <w:basedOn w:val="a"/>
    <w:next w:val="a"/>
    <w:autoRedefine/>
    <w:semiHidden/>
    <w:pPr>
      <w:tabs>
        <w:tab w:val="right" w:leader="dot" w:pos="8302"/>
      </w:tabs>
      <w:spacing w:before="40"/>
      <w:ind w:left="720" w:hanging="720"/>
    </w:pPr>
    <w:rPr>
      <w:rFonts w:ascii="黑体" w:eastAsia="黑体"/>
      <w:noProof/>
    </w:rPr>
  </w:style>
  <w:style w:type="paragraph" w:styleId="50">
    <w:name w:val="toc 5"/>
    <w:basedOn w:val="a"/>
    <w:next w:val="a"/>
    <w:autoRedefine/>
    <w:semiHidden/>
    <w:pPr>
      <w:ind w:left="960"/>
    </w:pPr>
    <w:rPr>
      <w:sz w:val="18"/>
    </w:rPr>
  </w:style>
  <w:style w:type="paragraph" w:styleId="60">
    <w:name w:val="toc 6"/>
    <w:basedOn w:val="a"/>
    <w:next w:val="a"/>
    <w:autoRedefine/>
    <w:semiHidden/>
    <w:pPr>
      <w:ind w:left="1200"/>
    </w:pPr>
    <w:rPr>
      <w:sz w:val="18"/>
    </w:rPr>
  </w:style>
  <w:style w:type="paragraph" w:styleId="70">
    <w:name w:val="toc 7"/>
    <w:basedOn w:val="a"/>
    <w:next w:val="a"/>
    <w:autoRedefine/>
    <w:semiHidden/>
    <w:pPr>
      <w:ind w:left="1440"/>
    </w:pPr>
    <w:rPr>
      <w:sz w:val="18"/>
    </w:rPr>
  </w:style>
  <w:style w:type="paragraph" w:styleId="80">
    <w:name w:val="toc 8"/>
    <w:basedOn w:val="a"/>
    <w:next w:val="a"/>
    <w:autoRedefine/>
    <w:semiHidden/>
    <w:pPr>
      <w:ind w:left="1680"/>
    </w:pPr>
    <w:rPr>
      <w:sz w:val="18"/>
    </w:rPr>
  </w:style>
  <w:style w:type="paragraph" w:styleId="90">
    <w:name w:val="toc 9"/>
    <w:basedOn w:val="a"/>
    <w:next w:val="a"/>
    <w:autoRedefine/>
    <w:semiHidden/>
    <w:pPr>
      <w:ind w:left="1920"/>
    </w:pPr>
    <w:rPr>
      <w:sz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pPr>
    <w:rPr>
      <w:sz w:val="18"/>
      <w:szCs w:val="18"/>
    </w:rPr>
  </w:style>
  <w:style w:type="character" w:styleId="ab">
    <w:name w:val="footnote reference"/>
    <w:semiHidden/>
    <w:rPr>
      <w:vertAlign w:val="superscript"/>
    </w:rPr>
  </w:style>
  <w:style w:type="paragraph" w:styleId="ac">
    <w:name w:val="Body Text Indent"/>
    <w:basedOn w:val="a"/>
    <w:semiHidden/>
    <w:pPr>
      <w:spacing w:line="480" w:lineRule="exact"/>
      <w:ind w:left="425"/>
    </w:pPr>
    <w:rPr>
      <w:rFonts w:ascii="宋体"/>
    </w:rPr>
  </w:style>
  <w:style w:type="character" w:styleId="ad">
    <w:name w:val="annotation reference"/>
    <w:semiHidden/>
    <w:rPr>
      <w:sz w:val="21"/>
      <w:szCs w:val="21"/>
    </w:rPr>
  </w:style>
  <w:style w:type="paragraph" w:styleId="ae">
    <w:name w:val="annotation text"/>
    <w:basedOn w:val="a"/>
    <w:semiHidden/>
  </w:style>
  <w:style w:type="paragraph" w:styleId="af">
    <w:name w:val="annotation subject"/>
    <w:basedOn w:val="ae"/>
    <w:next w:val="ae"/>
    <w:semiHidden/>
    <w:rPr>
      <w:b/>
      <w:bCs/>
    </w:rPr>
  </w:style>
  <w:style w:type="paragraph" w:styleId="af0">
    <w:name w:val="Balloon Text"/>
    <w:basedOn w:val="a"/>
    <w:semiHidden/>
    <w:rPr>
      <w:sz w:val="18"/>
      <w:szCs w:val="18"/>
    </w:rPr>
  </w:style>
  <w:style w:type="character" w:styleId="af1">
    <w:name w:val="FollowedHyperlink"/>
    <w:semiHidden/>
    <w:rPr>
      <w:color w:val="800080"/>
      <w:u w:val="single"/>
    </w:rPr>
  </w:style>
  <w:style w:type="paragraph" w:customStyle="1" w:styleId="11">
    <w:name w:val="1"/>
    <w:basedOn w:val="a"/>
    <w:next w:val="a0"/>
    <w:pPr>
      <w:ind w:firstLine="420"/>
    </w:pPr>
    <w:rPr>
      <w:rFonts w:ascii="宋体"/>
    </w:rPr>
  </w:style>
  <w:style w:type="character" w:styleId="af2">
    <w:name w:val="Hyperlink"/>
    <w:semiHidden/>
    <w:rPr>
      <w:color w:val="0000FF"/>
      <w:u w:val="single"/>
    </w:rPr>
  </w:style>
  <w:style w:type="paragraph" w:styleId="af3">
    <w:name w:val="Normal (Web)"/>
    <w:basedOn w:val="a"/>
    <w:semiHidden/>
    <w:pPr>
      <w:spacing w:before="100" w:beforeAutospacing="1" w:after="100" w:afterAutospacing="1"/>
    </w:pPr>
    <w:rPr>
      <w:rFonts w:ascii="宋体" w:hAnsi="宋体" w:cs="宋体"/>
    </w:rPr>
  </w:style>
  <w:style w:type="character" w:styleId="af4">
    <w:name w:val="Strong"/>
    <w:qFormat/>
    <w:rPr>
      <w:b/>
      <w:bCs/>
    </w:rPr>
  </w:style>
  <w:style w:type="paragraph" w:customStyle="1" w:styleId="12">
    <w:name w:val="样式1"/>
    <w:basedOn w:val="af5"/>
    <w:autoRedefine/>
    <w:pPr>
      <w:spacing w:after="0"/>
      <w:ind w:firstLineChars="200" w:firstLine="480"/>
    </w:pPr>
    <w:rPr>
      <w:rFonts w:ascii="宋体" w:hAnsi="宋体"/>
    </w:rPr>
  </w:style>
  <w:style w:type="character" w:customStyle="1" w:styleId="Char">
    <w:name w:val="正文文本 Char"/>
    <w:rPr>
      <w:rFonts w:eastAsia="宋体"/>
      <w:kern w:val="2"/>
      <w:sz w:val="24"/>
      <w:lang w:val="en-US" w:eastAsia="zh-CN" w:bidi="ar-SA"/>
    </w:rPr>
  </w:style>
  <w:style w:type="paragraph" w:styleId="af6">
    <w:name w:val="Body Text"/>
    <w:basedOn w:val="a"/>
    <w:semiHidden/>
    <w:pPr>
      <w:spacing w:after="120"/>
    </w:pPr>
  </w:style>
  <w:style w:type="paragraph" w:styleId="af5">
    <w:name w:val="Body Text First Indent"/>
    <w:basedOn w:val="af6"/>
    <w:semiHidden/>
    <w:pPr>
      <w:ind w:firstLineChars="100" w:firstLine="420"/>
    </w:pPr>
  </w:style>
  <w:style w:type="character" w:customStyle="1" w:styleId="Char0">
    <w:name w:val="正文首行缩进 Char"/>
    <w:basedOn w:val="Char"/>
    <w:rPr>
      <w:rFonts w:eastAsia="宋体"/>
      <w:kern w:val="2"/>
      <w:sz w:val="24"/>
      <w:lang w:val="en-US" w:eastAsia="zh-CN" w:bidi="ar-SA"/>
    </w:rPr>
  </w:style>
  <w:style w:type="character" w:customStyle="1" w:styleId="1Char0">
    <w:name w:val="样式1 Char"/>
    <w:rPr>
      <w:rFonts w:eastAsia="宋体"/>
      <w:kern w:val="2"/>
      <w:sz w:val="24"/>
      <w:szCs w:val="24"/>
      <w:lang w:val="en-US" w:eastAsia="zh-CN" w:bidi="ar-SA"/>
    </w:rPr>
  </w:style>
  <w:style w:type="paragraph" w:customStyle="1" w:styleId="21">
    <w:name w:val="样式2"/>
    <w:basedOn w:val="a"/>
    <w:pPr>
      <w:autoSpaceDE w:val="0"/>
      <w:autoSpaceDN w:val="0"/>
      <w:adjustRightInd w:val="0"/>
      <w:spacing w:line="460" w:lineRule="exact"/>
    </w:pPr>
    <w:rPr>
      <w:rFonts w:ascii="宋体"/>
    </w:rPr>
  </w:style>
  <w:style w:type="paragraph" w:styleId="13">
    <w:name w:val="index 1"/>
    <w:basedOn w:val="a"/>
    <w:next w:val="a"/>
    <w:autoRedefine/>
    <w:semiHidden/>
    <w:pPr>
      <w:ind w:left="240" w:hanging="240"/>
    </w:pPr>
    <w:rPr>
      <w:sz w:val="20"/>
    </w:rPr>
  </w:style>
  <w:style w:type="paragraph" w:styleId="22">
    <w:name w:val="index 2"/>
    <w:basedOn w:val="a"/>
    <w:next w:val="a"/>
    <w:autoRedefine/>
    <w:semiHidden/>
    <w:pPr>
      <w:ind w:left="480" w:hanging="240"/>
    </w:pPr>
    <w:rPr>
      <w:sz w:val="20"/>
    </w:rPr>
  </w:style>
  <w:style w:type="paragraph" w:styleId="32">
    <w:name w:val="index 3"/>
    <w:basedOn w:val="a"/>
    <w:next w:val="a"/>
    <w:autoRedefine/>
    <w:semiHidden/>
    <w:pPr>
      <w:ind w:left="720" w:hanging="240"/>
    </w:pPr>
    <w:rPr>
      <w:sz w:val="20"/>
    </w:rPr>
  </w:style>
  <w:style w:type="paragraph" w:styleId="41">
    <w:name w:val="index 4"/>
    <w:basedOn w:val="a"/>
    <w:next w:val="a"/>
    <w:autoRedefine/>
    <w:semiHidden/>
    <w:pPr>
      <w:ind w:left="960" w:hanging="240"/>
    </w:pPr>
    <w:rPr>
      <w:sz w:val="20"/>
    </w:rPr>
  </w:style>
  <w:style w:type="paragraph" w:styleId="51">
    <w:name w:val="index 5"/>
    <w:basedOn w:val="a"/>
    <w:next w:val="a"/>
    <w:autoRedefine/>
    <w:semiHidden/>
    <w:pPr>
      <w:ind w:left="1200" w:hanging="240"/>
    </w:pPr>
    <w:rPr>
      <w:sz w:val="20"/>
    </w:rPr>
  </w:style>
  <w:style w:type="paragraph" w:styleId="61">
    <w:name w:val="index 6"/>
    <w:basedOn w:val="a"/>
    <w:next w:val="a"/>
    <w:autoRedefine/>
    <w:semiHidden/>
    <w:pPr>
      <w:ind w:left="1440" w:hanging="240"/>
    </w:pPr>
    <w:rPr>
      <w:sz w:val="20"/>
    </w:rPr>
  </w:style>
  <w:style w:type="paragraph" w:styleId="71">
    <w:name w:val="index 7"/>
    <w:basedOn w:val="a"/>
    <w:next w:val="a"/>
    <w:autoRedefine/>
    <w:semiHidden/>
    <w:pPr>
      <w:ind w:left="1680" w:hanging="240"/>
    </w:pPr>
    <w:rPr>
      <w:sz w:val="20"/>
    </w:rPr>
  </w:style>
  <w:style w:type="paragraph" w:styleId="81">
    <w:name w:val="index 8"/>
    <w:basedOn w:val="a"/>
    <w:next w:val="a"/>
    <w:autoRedefine/>
    <w:semiHidden/>
    <w:pPr>
      <w:ind w:left="1920" w:hanging="240"/>
    </w:pPr>
    <w:rPr>
      <w:sz w:val="20"/>
    </w:rPr>
  </w:style>
  <w:style w:type="paragraph" w:styleId="91">
    <w:name w:val="index 9"/>
    <w:basedOn w:val="a"/>
    <w:next w:val="a"/>
    <w:autoRedefine/>
    <w:semiHidden/>
    <w:pPr>
      <w:ind w:left="2160" w:hanging="240"/>
    </w:pPr>
    <w:rPr>
      <w:sz w:val="20"/>
    </w:rPr>
  </w:style>
  <w:style w:type="paragraph" w:styleId="af7">
    <w:name w:val="index heading"/>
    <w:basedOn w:val="a"/>
    <w:next w:val="13"/>
    <w:semiHidden/>
    <w:rPr>
      <w:sz w:val="20"/>
    </w:rPr>
  </w:style>
  <w:style w:type="paragraph" w:styleId="af8">
    <w:name w:val="List Paragraph"/>
    <w:basedOn w:val="a"/>
    <w:qFormat/>
    <w:pPr>
      <w:ind w:firstLineChars="200" w:firstLine="420"/>
    </w:pPr>
    <w:rPr>
      <w:rFonts w:ascii="Calibri" w:hAnsi="Calibri"/>
      <w:sz w:val="21"/>
      <w:szCs w:val="22"/>
    </w:rPr>
  </w:style>
  <w:style w:type="paragraph" w:styleId="af9">
    <w:name w:val="Plain Text"/>
    <w:basedOn w:val="a"/>
    <w:semiHidden/>
    <w:unhideWhenUsed/>
    <w:rPr>
      <w:rFonts w:ascii="宋体" w:hAnsi="Courier New" w:cs="Courier New"/>
      <w:sz w:val="21"/>
      <w:szCs w:val="21"/>
    </w:rPr>
  </w:style>
  <w:style w:type="character" w:customStyle="1" w:styleId="CharChar2">
    <w:name w:val="Char Char2"/>
    <w:rPr>
      <w:rFonts w:ascii="宋体" w:hAnsi="Courier New" w:cs="Courier New"/>
      <w:kern w:val="2"/>
      <w:sz w:val="21"/>
      <w:szCs w:val="21"/>
    </w:rPr>
  </w:style>
  <w:style w:type="paragraph" w:styleId="afa">
    <w:name w:val="endnote text"/>
    <w:basedOn w:val="a"/>
    <w:semiHidden/>
    <w:unhideWhenUsed/>
    <w:pPr>
      <w:snapToGrid w:val="0"/>
    </w:pPr>
  </w:style>
  <w:style w:type="character" w:customStyle="1" w:styleId="CharChar1">
    <w:name w:val="Char Char1"/>
    <w:semiHidden/>
    <w:rPr>
      <w:kern w:val="2"/>
      <w:sz w:val="24"/>
    </w:rPr>
  </w:style>
  <w:style w:type="character" w:styleId="afb">
    <w:name w:val="endnote reference"/>
    <w:semiHidden/>
    <w:unhideWhenUsed/>
    <w:rPr>
      <w:vertAlign w:val="superscript"/>
    </w:rPr>
  </w:style>
  <w:style w:type="paragraph" w:customStyle="1" w:styleId="Char1">
    <w:name w:val="Char"/>
    <w:basedOn w:val="a"/>
    <w:pPr>
      <w:spacing w:after="160" w:line="240" w:lineRule="exact"/>
    </w:pPr>
    <w:rPr>
      <w:rFonts w:ascii="Arial" w:eastAsia="Times New Roman" w:hAnsi="Arial" w:cs="Verdana"/>
      <w:b/>
      <w:lang w:eastAsia="en-US"/>
    </w:rPr>
  </w:style>
  <w:style w:type="paragraph" w:styleId="23">
    <w:name w:val="Body Text Indent 2"/>
    <w:basedOn w:val="a"/>
    <w:semiHidden/>
    <w:unhideWhenUsed/>
    <w:pPr>
      <w:spacing w:after="120" w:line="480" w:lineRule="auto"/>
      <w:ind w:leftChars="200" w:left="420"/>
    </w:pPr>
  </w:style>
  <w:style w:type="character" w:customStyle="1" w:styleId="CharChar">
    <w:name w:val="Char Char"/>
    <w:semiHidden/>
    <w:rPr>
      <w:kern w:val="2"/>
      <w:sz w:val="24"/>
    </w:rPr>
  </w:style>
  <w:style w:type="character" w:customStyle="1" w:styleId="CharChar3">
    <w:name w:val="Char Char3"/>
    <w:rPr>
      <w:kern w:val="2"/>
      <w:sz w:val="18"/>
    </w:rPr>
  </w:style>
  <w:style w:type="paragraph" w:styleId="afc">
    <w:name w:val="No Spacing"/>
    <w:qFormat/>
    <w:rPr>
      <w:rFonts w:ascii="Calibri" w:hAnsi="Calibri"/>
      <w:sz w:val="22"/>
      <w:szCs w:val="22"/>
    </w:rPr>
  </w:style>
  <w:style w:type="character" w:customStyle="1" w:styleId="Char2">
    <w:name w:val="无间隔 Char"/>
    <w:rPr>
      <w:rFonts w:ascii="Calibri" w:hAnsi="Calibri"/>
      <w:sz w:val="22"/>
      <w:szCs w:val="22"/>
      <w:lang w:val="en-US" w:eastAsia="zh-CN" w:bidi="ar-SA"/>
    </w:rPr>
  </w:style>
  <w:style w:type="character" w:customStyle="1" w:styleId="CharChar4">
    <w:name w:val="Char Char4"/>
    <w:rPr>
      <w:kern w:val="2"/>
      <w:sz w:val="18"/>
    </w:rPr>
  </w:style>
  <w:style w:type="character" w:customStyle="1" w:styleId="CharChar5">
    <w:name w:val="Char Char5"/>
    <w:rPr>
      <w:rFonts w:ascii="黑体" w:eastAsia="黑体" w:hAnsi="Arial"/>
      <w:sz w:val="28"/>
    </w:rPr>
  </w:style>
  <w:style w:type="paragraph" w:customStyle="1" w:styleId="IEEEReferenceItem">
    <w:name w:val="IEEE Reference Item"/>
    <w:basedOn w:val="a"/>
    <w:pPr>
      <w:tabs>
        <w:tab w:val="num" w:pos="432"/>
      </w:tabs>
      <w:adjustRightInd w:val="0"/>
      <w:snapToGrid w:val="0"/>
      <w:ind w:left="432" w:hanging="144"/>
    </w:pPr>
    <w:rPr>
      <w:sz w:val="16"/>
    </w:rPr>
  </w:style>
  <w:style w:type="character" w:customStyle="1" w:styleId="IEEEParagraphChar">
    <w:name w:val="IEEE Paragraph Char"/>
    <w:locked/>
    <w:rPr>
      <w:sz w:val="24"/>
      <w:szCs w:val="24"/>
      <w:lang w:val="en-AU"/>
    </w:rPr>
  </w:style>
  <w:style w:type="paragraph" w:customStyle="1" w:styleId="IEEEParagraph">
    <w:name w:val="IEEE Paragraph"/>
    <w:basedOn w:val="a"/>
    <w:pPr>
      <w:adjustRightInd w:val="0"/>
      <w:snapToGrid w:val="0"/>
      <w:ind w:firstLine="216"/>
    </w:pPr>
    <w:rPr>
      <w:lang w:val="en-AU" w:eastAsia="x-none"/>
    </w:rPr>
  </w:style>
  <w:style w:type="paragraph" w:customStyle="1" w:styleId="42">
    <w:name w:val="标题4"/>
    <w:basedOn w:val="4"/>
    <w:autoRedefine/>
    <w:qFormat/>
    <w:pPr>
      <w:keepLines/>
      <w:adjustRightInd/>
      <w:spacing w:beforeLines="50" w:before="50" w:afterLines="50" w:after="50" w:line="360" w:lineRule="auto"/>
      <w:textAlignment w:val="auto"/>
    </w:pPr>
    <w:rPr>
      <w:rFonts w:ascii="宋体" w:eastAsia="宋体" w:hAnsi="宋体"/>
      <w:b/>
      <w:bCs/>
      <w:kern w:val="2"/>
      <w:sz w:val="24"/>
    </w:rPr>
  </w:style>
  <w:style w:type="paragraph" w:customStyle="1" w:styleId="3">
    <w:name w:val="标题3"/>
    <w:basedOn w:val="30"/>
    <w:autoRedefine/>
    <w:qFormat/>
    <w:pPr>
      <w:keepNext/>
      <w:keepLines/>
      <w:numPr>
        <w:ilvl w:val="2"/>
        <w:numId w:val="2"/>
      </w:numPr>
      <w:spacing w:before="156" w:after="156"/>
    </w:pPr>
    <w:rPr>
      <w:rFonts w:ascii="Times New Roman" w:hAnsi="Times New Roman"/>
      <w:b/>
      <w:bCs/>
      <w:color w:val="auto"/>
      <w:kern w:val="2"/>
      <w:szCs w:val="32"/>
    </w:rPr>
  </w:style>
  <w:style w:type="paragraph" w:customStyle="1" w:styleId="afd">
    <w:name w:val="正文首行缩进两汉字"/>
    <w:basedOn w:val="a"/>
    <w:autoRedefine/>
    <w:qFormat/>
    <w:pPr>
      <w:ind w:leftChars="175" w:left="420" w:firstLineChars="200" w:firstLine="480"/>
    </w:pPr>
    <w:rPr>
      <w:lang w:val="x-none" w:eastAsia="x-none"/>
    </w:rPr>
  </w:style>
  <w:style w:type="character" w:customStyle="1" w:styleId="Char3">
    <w:name w:val="正文首行缩进两汉字 Char"/>
    <w:rPr>
      <w:sz w:val="24"/>
      <w:szCs w:val="24"/>
    </w:rPr>
  </w:style>
  <w:style w:type="character" w:customStyle="1" w:styleId="shorttext">
    <w:name w:val="short_text"/>
    <w:basedOn w:val="a1"/>
  </w:style>
  <w:style w:type="paragraph" w:customStyle="1" w:styleId="33">
    <w:name w:val="样式3"/>
    <w:basedOn w:val="2"/>
  </w:style>
  <w:style w:type="paragraph" w:styleId="afe">
    <w:name w:val="toa heading"/>
    <w:basedOn w:val="a"/>
    <w:next w:val="a"/>
    <w:semiHidden/>
    <w:unhideWhenUsed/>
    <w:pPr>
      <w:spacing w:before="120"/>
    </w:pPr>
    <w:rPr>
      <w:rFonts w:ascii="Cambria" w:hAnsi="Cambria"/>
    </w:rPr>
  </w:style>
  <w:style w:type="paragraph" w:styleId="aff">
    <w:name w:val="Title"/>
    <w:basedOn w:val="a"/>
    <w:qFormat/>
    <w:pPr>
      <w:spacing w:before="240" w:after="60"/>
      <w:jc w:val="center"/>
      <w:outlineLvl w:val="0"/>
    </w:pPr>
    <w:rPr>
      <w:rFonts w:ascii="Arial" w:hAnsi="Arial" w:cs="Arial"/>
      <w:b/>
      <w:bCs/>
      <w:sz w:val="32"/>
      <w:szCs w:val="32"/>
    </w:rPr>
  </w:style>
  <w:style w:type="paragraph" w:customStyle="1" w:styleId="43">
    <w:name w:val="样式4"/>
    <w:basedOn w:val="aff"/>
    <w:autoRedefine/>
    <w:rPr>
      <w:rFonts w:eastAsia="黑体"/>
    </w:rPr>
  </w:style>
  <w:style w:type="paragraph" w:customStyle="1" w:styleId="style5">
    <w:name w:val="style5"/>
    <w:basedOn w:val="a"/>
    <w:pPr>
      <w:spacing w:before="100" w:beforeAutospacing="1" w:after="100" w:afterAutospacing="1"/>
    </w:pPr>
    <w:rPr>
      <w:rFonts w:ascii="宋体" w:hAnsi="宋体" w:cs="宋体"/>
    </w:rPr>
  </w:style>
  <w:style w:type="character" w:customStyle="1" w:styleId="hps">
    <w:name w:val="hps"/>
    <w:basedOn w:val="a1"/>
  </w:style>
  <w:style w:type="paragraph" w:customStyle="1" w:styleId="Aff0">
    <w:name w:val="正文 A"/>
    <w:rsid w:val="00667476"/>
    <w:pPr>
      <w:widowControl w:val="0"/>
      <w:pBdr>
        <w:top w:val="nil"/>
        <w:left w:val="nil"/>
        <w:bottom w:val="nil"/>
        <w:right w:val="nil"/>
        <w:between w:val="nil"/>
        <w:bar w:val="nil"/>
      </w:pBdr>
      <w:spacing w:line="400" w:lineRule="exact"/>
      <w:jc w:val="both"/>
    </w:pPr>
    <w:rPr>
      <w:rFonts w:ascii="Helvetica" w:eastAsia="Helvetica" w:hAnsi="Helvetica" w:cs="Helvetica"/>
      <w:color w:val="000000"/>
      <w:kern w:val="2"/>
      <w:sz w:val="24"/>
      <w:szCs w:val="24"/>
      <w:u w:color="000000"/>
      <w:bdr w:val="nil"/>
    </w:rPr>
  </w:style>
  <w:style w:type="character" w:customStyle="1" w:styleId="Hyperlink0">
    <w:name w:val="Hyperlink.0"/>
    <w:rsid w:val="00432496"/>
    <w:rPr>
      <w:lang w:val="en-US"/>
    </w:rPr>
  </w:style>
  <w:style w:type="character" w:customStyle="1" w:styleId="1Char">
    <w:name w:val="标题 1 Char"/>
    <w:basedOn w:val="a1"/>
    <w:link w:val="1"/>
    <w:rsid w:val="00472AF5"/>
    <w:rPr>
      <w:rFonts w:ascii="黑体" w:eastAsia="黑体"/>
      <w:kern w:val="44"/>
      <w:sz w:val="30"/>
      <w:szCs w:val="24"/>
    </w:rPr>
  </w:style>
  <w:style w:type="table" w:styleId="aff1">
    <w:name w:val="Table Grid"/>
    <w:basedOn w:val="a2"/>
    <w:uiPriority w:val="39"/>
    <w:rsid w:val="0073319C"/>
    <w:rPr>
      <w:rFonts w:asciiTheme="minorHAnsi" w:eastAsiaTheme="minorEastAsia"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890095">
      <w:bodyDiv w:val="1"/>
      <w:marLeft w:val="0"/>
      <w:marRight w:val="0"/>
      <w:marTop w:val="0"/>
      <w:marBottom w:val="0"/>
      <w:divBdr>
        <w:top w:val="none" w:sz="0" w:space="0" w:color="auto"/>
        <w:left w:val="none" w:sz="0" w:space="0" w:color="auto"/>
        <w:bottom w:val="none" w:sz="0" w:space="0" w:color="auto"/>
        <w:right w:val="none" w:sz="0" w:space="0" w:color="auto"/>
      </w:divBdr>
      <w:divsChild>
        <w:div w:id="1520435685">
          <w:marLeft w:val="0"/>
          <w:marRight w:val="0"/>
          <w:marTop w:val="0"/>
          <w:marBottom w:val="0"/>
          <w:divBdr>
            <w:top w:val="none" w:sz="0" w:space="0" w:color="auto"/>
            <w:left w:val="none" w:sz="0" w:space="0" w:color="auto"/>
            <w:bottom w:val="none" w:sz="0" w:space="0" w:color="auto"/>
            <w:right w:val="none" w:sz="0" w:space="0" w:color="auto"/>
          </w:divBdr>
          <w:divsChild>
            <w:div w:id="413477546">
              <w:marLeft w:val="0"/>
              <w:marRight w:val="0"/>
              <w:marTop w:val="0"/>
              <w:marBottom w:val="0"/>
              <w:divBdr>
                <w:top w:val="none" w:sz="0" w:space="0" w:color="auto"/>
                <w:left w:val="none" w:sz="0" w:space="0" w:color="auto"/>
                <w:bottom w:val="none" w:sz="0" w:space="0" w:color="auto"/>
                <w:right w:val="none" w:sz="0" w:space="0" w:color="auto"/>
              </w:divBdr>
              <w:divsChild>
                <w:div w:id="1056129970">
                  <w:marLeft w:val="0"/>
                  <w:marRight w:val="0"/>
                  <w:marTop w:val="0"/>
                  <w:marBottom w:val="0"/>
                  <w:divBdr>
                    <w:top w:val="single" w:sz="6" w:space="8" w:color="4395FF"/>
                    <w:left w:val="single" w:sz="6" w:space="8" w:color="4395FF"/>
                    <w:bottom w:val="single" w:sz="6" w:space="30" w:color="4395FF"/>
                    <w:right w:val="single" w:sz="6" w:space="8" w:color="4395FF"/>
                  </w:divBdr>
                  <w:divsChild>
                    <w:div w:id="169892125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23105182">
          <w:marLeft w:val="0"/>
          <w:marRight w:val="0"/>
          <w:marTop w:val="0"/>
          <w:marBottom w:val="0"/>
          <w:divBdr>
            <w:top w:val="none" w:sz="0" w:space="0" w:color="auto"/>
            <w:left w:val="none" w:sz="0" w:space="0" w:color="auto"/>
            <w:bottom w:val="none" w:sz="0" w:space="0" w:color="auto"/>
            <w:right w:val="none" w:sz="0" w:space="0" w:color="auto"/>
          </w:divBdr>
          <w:divsChild>
            <w:div w:id="1882666557">
              <w:marLeft w:val="0"/>
              <w:marRight w:val="0"/>
              <w:marTop w:val="0"/>
              <w:marBottom w:val="0"/>
              <w:divBdr>
                <w:top w:val="none" w:sz="0" w:space="0" w:color="auto"/>
                <w:left w:val="none" w:sz="0" w:space="0" w:color="auto"/>
                <w:bottom w:val="none" w:sz="0" w:space="0" w:color="auto"/>
                <w:right w:val="none" w:sz="0" w:space="0" w:color="auto"/>
              </w:divBdr>
              <w:divsChild>
                <w:div w:id="970326342">
                  <w:marLeft w:val="0"/>
                  <w:marRight w:val="0"/>
                  <w:marTop w:val="0"/>
                  <w:marBottom w:val="0"/>
                  <w:divBdr>
                    <w:top w:val="single" w:sz="6" w:space="8" w:color="EEEEEE"/>
                    <w:left w:val="none" w:sz="0" w:space="8" w:color="auto"/>
                    <w:bottom w:val="single" w:sz="6" w:space="8" w:color="EEEEEE"/>
                    <w:right w:val="single" w:sz="6" w:space="8" w:color="EEEEEE"/>
                  </w:divBdr>
                  <w:divsChild>
                    <w:div w:id="6165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356">
      <w:bodyDiv w:val="1"/>
      <w:marLeft w:val="0"/>
      <w:marRight w:val="0"/>
      <w:marTop w:val="0"/>
      <w:marBottom w:val="0"/>
      <w:divBdr>
        <w:top w:val="none" w:sz="0" w:space="0" w:color="auto"/>
        <w:left w:val="none" w:sz="0" w:space="0" w:color="auto"/>
        <w:bottom w:val="none" w:sz="0" w:space="0" w:color="auto"/>
        <w:right w:val="none" w:sz="0" w:space="0" w:color="auto"/>
      </w:divBdr>
    </w:div>
    <w:div w:id="1931892758">
      <w:bodyDiv w:val="1"/>
      <w:marLeft w:val="0"/>
      <w:marRight w:val="0"/>
      <w:marTop w:val="0"/>
      <w:marBottom w:val="0"/>
      <w:divBdr>
        <w:top w:val="none" w:sz="0" w:space="0" w:color="auto"/>
        <w:left w:val="none" w:sz="0" w:space="0" w:color="auto"/>
        <w:bottom w:val="none" w:sz="0" w:space="0" w:color="auto"/>
        <w:right w:val="none" w:sz="0" w:space="0" w:color="auto"/>
      </w:divBdr>
      <w:divsChild>
        <w:div w:id="646787757">
          <w:marLeft w:val="0"/>
          <w:marRight w:val="0"/>
          <w:marTop w:val="0"/>
          <w:marBottom w:val="0"/>
          <w:divBdr>
            <w:top w:val="none" w:sz="0" w:space="0" w:color="auto"/>
            <w:left w:val="none" w:sz="0" w:space="0" w:color="auto"/>
            <w:bottom w:val="none" w:sz="0" w:space="0" w:color="auto"/>
            <w:right w:val="none" w:sz="0" w:space="0" w:color="auto"/>
          </w:divBdr>
          <w:divsChild>
            <w:div w:id="148984085">
              <w:marLeft w:val="0"/>
              <w:marRight w:val="0"/>
              <w:marTop w:val="0"/>
              <w:marBottom w:val="0"/>
              <w:divBdr>
                <w:top w:val="none" w:sz="0" w:space="0" w:color="auto"/>
                <w:left w:val="none" w:sz="0" w:space="0" w:color="auto"/>
                <w:bottom w:val="none" w:sz="0" w:space="0" w:color="auto"/>
                <w:right w:val="none" w:sz="0" w:space="0" w:color="auto"/>
              </w:divBdr>
              <w:divsChild>
                <w:div w:id="1115365795">
                  <w:marLeft w:val="0"/>
                  <w:marRight w:val="0"/>
                  <w:marTop w:val="0"/>
                  <w:marBottom w:val="0"/>
                  <w:divBdr>
                    <w:top w:val="single" w:sz="6" w:space="8" w:color="4395FF"/>
                    <w:left w:val="single" w:sz="6" w:space="8" w:color="4395FF"/>
                    <w:bottom w:val="single" w:sz="6" w:space="30" w:color="4395FF"/>
                    <w:right w:val="single" w:sz="6" w:space="8" w:color="4395FF"/>
                  </w:divBdr>
                  <w:divsChild>
                    <w:div w:id="1402483907">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121796001">
          <w:marLeft w:val="0"/>
          <w:marRight w:val="0"/>
          <w:marTop w:val="0"/>
          <w:marBottom w:val="0"/>
          <w:divBdr>
            <w:top w:val="none" w:sz="0" w:space="0" w:color="auto"/>
            <w:left w:val="none" w:sz="0" w:space="0" w:color="auto"/>
            <w:bottom w:val="none" w:sz="0" w:space="0" w:color="auto"/>
            <w:right w:val="none" w:sz="0" w:space="0" w:color="auto"/>
          </w:divBdr>
          <w:divsChild>
            <w:div w:id="1305431976">
              <w:marLeft w:val="0"/>
              <w:marRight w:val="0"/>
              <w:marTop w:val="0"/>
              <w:marBottom w:val="0"/>
              <w:divBdr>
                <w:top w:val="none" w:sz="0" w:space="0" w:color="auto"/>
                <w:left w:val="none" w:sz="0" w:space="0" w:color="auto"/>
                <w:bottom w:val="none" w:sz="0" w:space="0" w:color="auto"/>
                <w:right w:val="none" w:sz="0" w:space="0" w:color="auto"/>
              </w:divBdr>
              <w:divsChild>
                <w:div w:id="1516916213">
                  <w:marLeft w:val="0"/>
                  <w:marRight w:val="0"/>
                  <w:marTop w:val="0"/>
                  <w:marBottom w:val="0"/>
                  <w:divBdr>
                    <w:top w:val="single" w:sz="6" w:space="8" w:color="EEEEEE"/>
                    <w:left w:val="none" w:sz="0" w:space="8" w:color="auto"/>
                    <w:bottom w:val="single" w:sz="6" w:space="8" w:color="EEEEEE"/>
                    <w:right w:val="single" w:sz="6" w:space="8" w:color="EEEEEE"/>
                  </w:divBdr>
                  <w:divsChild>
                    <w:div w:id="9893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package" Target="embeddings/Microsoft_Visio___1.vsdx"/><Relationship Id="rId39" Type="http://schemas.openxmlformats.org/officeDocument/2006/relationships/fontTable" Target="fontTable.xml"/><Relationship Id="rId21" Type="http://schemas.openxmlformats.org/officeDocument/2006/relationships/footer" Target="footer6.xml"/><Relationship Id="rId34" Type="http://schemas.openxmlformats.org/officeDocument/2006/relationships/hyperlink" Target="https://w3c.github.io/dpub-pwp/,2016-12-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4.emf"/><Relationship Id="rId33" Type="http://schemas.openxmlformats.org/officeDocument/2006/relationships/image" Target="media/image9.jpg"/><Relationship Id="rId38"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package" Target="embeddings/Microsoft_Visio___2.vsdx"/><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oleObject" Target="embeddings/Microsoft_Visio_2003-2010___1.vsd"/><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emf"/><Relationship Id="rId30" Type="http://schemas.openxmlformats.org/officeDocument/2006/relationships/image" Target="media/image7.jpg"/><Relationship Id="rId35" Type="http://schemas.openxmlformats.org/officeDocument/2006/relationships/hyperlink" Target="http://www.w3school.com.cn/html5/index.asp&#65292;2016.12"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9F66F52-3ABC-4D71-A8ED-AB9BD99CD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1064</TotalTime>
  <Pages>39</Pages>
  <Words>4793</Words>
  <Characters>27321</Characters>
  <Application>Microsoft Office Word</Application>
  <DocSecurity>0</DocSecurity>
  <Lines>227</Lines>
  <Paragraphs>64</Paragraphs>
  <ScaleCrop>false</ScaleCrop>
  <Company>BUAA</Company>
  <LinksUpToDate>false</LinksUpToDate>
  <CharactersWithSpaces>32050</CharactersWithSpaces>
  <SharedDoc>false</SharedDoc>
  <HLinks>
    <vt:vector size="558" baseType="variant">
      <vt:variant>
        <vt:i4>6487835</vt:i4>
      </vt:variant>
      <vt:variant>
        <vt:i4>567</vt:i4>
      </vt:variant>
      <vt:variant>
        <vt:i4>0</vt:i4>
      </vt:variant>
      <vt:variant>
        <vt:i4>5</vt:i4>
      </vt:variant>
      <vt:variant>
        <vt:lpwstr>http://www.w3school.com.cn/html5/index.asp，2016.12</vt:lpwstr>
      </vt:variant>
      <vt:variant>
        <vt:lpwstr/>
      </vt:variant>
      <vt:variant>
        <vt:i4>3997753</vt:i4>
      </vt:variant>
      <vt:variant>
        <vt:i4>564</vt:i4>
      </vt:variant>
      <vt:variant>
        <vt:i4>0</vt:i4>
      </vt:variant>
      <vt:variant>
        <vt:i4>5</vt:i4>
      </vt:variant>
      <vt:variant>
        <vt:lpwstr>https://w3c.github.io/dpub-pwp/,2016-12-20</vt:lpwstr>
      </vt:variant>
      <vt:variant>
        <vt:lpwstr/>
      </vt:variant>
      <vt:variant>
        <vt:i4>1638403</vt:i4>
      </vt:variant>
      <vt:variant>
        <vt:i4>545</vt:i4>
      </vt:variant>
      <vt:variant>
        <vt:i4>0</vt:i4>
      </vt:variant>
      <vt:variant>
        <vt:i4>5</vt:i4>
      </vt:variant>
      <vt:variant>
        <vt:lpwstr/>
      </vt:variant>
      <vt:variant>
        <vt:lpwstr>_Toc326148654</vt:lpwstr>
      </vt:variant>
      <vt:variant>
        <vt:i4>1638404</vt:i4>
      </vt:variant>
      <vt:variant>
        <vt:i4>539</vt:i4>
      </vt:variant>
      <vt:variant>
        <vt:i4>0</vt:i4>
      </vt:variant>
      <vt:variant>
        <vt:i4>5</vt:i4>
      </vt:variant>
      <vt:variant>
        <vt:lpwstr/>
      </vt:variant>
      <vt:variant>
        <vt:lpwstr>_Toc326148653</vt:lpwstr>
      </vt:variant>
      <vt:variant>
        <vt:i4>1638405</vt:i4>
      </vt:variant>
      <vt:variant>
        <vt:i4>533</vt:i4>
      </vt:variant>
      <vt:variant>
        <vt:i4>0</vt:i4>
      </vt:variant>
      <vt:variant>
        <vt:i4>5</vt:i4>
      </vt:variant>
      <vt:variant>
        <vt:lpwstr/>
      </vt:variant>
      <vt:variant>
        <vt:lpwstr>_Toc326148652</vt:lpwstr>
      </vt:variant>
      <vt:variant>
        <vt:i4>1638406</vt:i4>
      </vt:variant>
      <vt:variant>
        <vt:i4>527</vt:i4>
      </vt:variant>
      <vt:variant>
        <vt:i4>0</vt:i4>
      </vt:variant>
      <vt:variant>
        <vt:i4>5</vt:i4>
      </vt:variant>
      <vt:variant>
        <vt:lpwstr/>
      </vt:variant>
      <vt:variant>
        <vt:lpwstr>_Toc326148651</vt:lpwstr>
      </vt:variant>
      <vt:variant>
        <vt:i4>1638407</vt:i4>
      </vt:variant>
      <vt:variant>
        <vt:i4>521</vt:i4>
      </vt:variant>
      <vt:variant>
        <vt:i4>0</vt:i4>
      </vt:variant>
      <vt:variant>
        <vt:i4>5</vt:i4>
      </vt:variant>
      <vt:variant>
        <vt:lpwstr/>
      </vt:variant>
      <vt:variant>
        <vt:lpwstr>_Toc326148650</vt:lpwstr>
      </vt:variant>
      <vt:variant>
        <vt:i4>1572878</vt:i4>
      </vt:variant>
      <vt:variant>
        <vt:i4>515</vt:i4>
      </vt:variant>
      <vt:variant>
        <vt:i4>0</vt:i4>
      </vt:variant>
      <vt:variant>
        <vt:i4>5</vt:i4>
      </vt:variant>
      <vt:variant>
        <vt:lpwstr/>
      </vt:variant>
      <vt:variant>
        <vt:lpwstr>_Toc326148649</vt:lpwstr>
      </vt:variant>
      <vt:variant>
        <vt:i4>1572879</vt:i4>
      </vt:variant>
      <vt:variant>
        <vt:i4>509</vt:i4>
      </vt:variant>
      <vt:variant>
        <vt:i4>0</vt:i4>
      </vt:variant>
      <vt:variant>
        <vt:i4>5</vt:i4>
      </vt:variant>
      <vt:variant>
        <vt:lpwstr/>
      </vt:variant>
      <vt:variant>
        <vt:lpwstr>_Toc326148648</vt:lpwstr>
      </vt:variant>
      <vt:variant>
        <vt:i4>1572864</vt:i4>
      </vt:variant>
      <vt:variant>
        <vt:i4>500</vt:i4>
      </vt:variant>
      <vt:variant>
        <vt:i4>0</vt:i4>
      </vt:variant>
      <vt:variant>
        <vt:i4>5</vt:i4>
      </vt:variant>
      <vt:variant>
        <vt:lpwstr/>
      </vt:variant>
      <vt:variant>
        <vt:lpwstr>_Toc326148647</vt:lpwstr>
      </vt:variant>
      <vt:variant>
        <vt:i4>1572865</vt:i4>
      </vt:variant>
      <vt:variant>
        <vt:i4>494</vt:i4>
      </vt:variant>
      <vt:variant>
        <vt:i4>0</vt:i4>
      </vt:variant>
      <vt:variant>
        <vt:i4>5</vt:i4>
      </vt:variant>
      <vt:variant>
        <vt:lpwstr/>
      </vt:variant>
      <vt:variant>
        <vt:lpwstr>_Toc326148646</vt:lpwstr>
      </vt:variant>
      <vt:variant>
        <vt:i4>1572866</vt:i4>
      </vt:variant>
      <vt:variant>
        <vt:i4>488</vt:i4>
      </vt:variant>
      <vt:variant>
        <vt:i4>0</vt:i4>
      </vt:variant>
      <vt:variant>
        <vt:i4>5</vt:i4>
      </vt:variant>
      <vt:variant>
        <vt:lpwstr/>
      </vt:variant>
      <vt:variant>
        <vt:lpwstr>_Toc326148645</vt:lpwstr>
      </vt:variant>
      <vt:variant>
        <vt:i4>1900555</vt:i4>
      </vt:variant>
      <vt:variant>
        <vt:i4>479</vt:i4>
      </vt:variant>
      <vt:variant>
        <vt:i4>0</vt:i4>
      </vt:variant>
      <vt:variant>
        <vt:i4>5</vt:i4>
      </vt:variant>
      <vt:variant>
        <vt:lpwstr/>
      </vt:variant>
      <vt:variant>
        <vt:lpwstr>_Toc325188015</vt:lpwstr>
      </vt:variant>
      <vt:variant>
        <vt:i4>1900554</vt:i4>
      </vt:variant>
      <vt:variant>
        <vt:i4>473</vt:i4>
      </vt:variant>
      <vt:variant>
        <vt:i4>0</vt:i4>
      </vt:variant>
      <vt:variant>
        <vt:i4>5</vt:i4>
      </vt:variant>
      <vt:variant>
        <vt:lpwstr/>
      </vt:variant>
      <vt:variant>
        <vt:lpwstr>_Toc325188014</vt:lpwstr>
      </vt:variant>
      <vt:variant>
        <vt:i4>1900557</vt:i4>
      </vt:variant>
      <vt:variant>
        <vt:i4>467</vt:i4>
      </vt:variant>
      <vt:variant>
        <vt:i4>0</vt:i4>
      </vt:variant>
      <vt:variant>
        <vt:i4>5</vt:i4>
      </vt:variant>
      <vt:variant>
        <vt:lpwstr/>
      </vt:variant>
      <vt:variant>
        <vt:lpwstr>_Toc325188013</vt:lpwstr>
      </vt:variant>
      <vt:variant>
        <vt:i4>1900556</vt:i4>
      </vt:variant>
      <vt:variant>
        <vt:i4>461</vt:i4>
      </vt:variant>
      <vt:variant>
        <vt:i4>0</vt:i4>
      </vt:variant>
      <vt:variant>
        <vt:i4>5</vt:i4>
      </vt:variant>
      <vt:variant>
        <vt:lpwstr/>
      </vt:variant>
      <vt:variant>
        <vt:lpwstr>_Toc325188012</vt:lpwstr>
      </vt:variant>
      <vt:variant>
        <vt:i4>1900559</vt:i4>
      </vt:variant>
      <vt:variant>
        <vt:i4>455</vt:i4>
      </vt:variant>
      <vt:variant>
        <vt:i4>0</vt:i4>
      </vt:variant>
      <vt:variant>
        <vt:i4>5</vt:i4>
      </vt:variant>
      <vt:variant>
        <vt:lpwstr/>
      </vt:variant>
      <vt:variant>
        <vt:lpwstr>_Toc325188011</vt:lpwstr>
      </vt:variant>
      <vt:variant>
        <vt:i4>1900558</vt:i4>
      </vt:variant>
      <vt:variant>
        <vt:i4>449</vt:i4>
      </vt:variant>
      <vt:variant>
        <vt:i4>0</vt:i4>
      </vt:variant>
      <vt:variant>
        <vt:i4>5</vt:i4>
      </vt:variant>
      <vt:variant>
        <vt:lpwstr/>
      </vt:variant>
      <vt:variant>
        <vt:lpwstr>_Toc325188010</vt:lpwstr>
      </vt:variant>
      <vt:variant>
        <vt:i4>1835015</vt:i4>
      </vt:variant>
      <vt:variant>
        <vt:i4>443</vt:i4>
      </vt:variant>
      <vt:variant>
        <vt:i4>0</vt:i4>
      </vt:variant>
      <vt:variant>
        <vt:i4>5</vt:i4>
      </vt:variant>
      <vt:variant>
        <vt:lpwstr/>
      </vt:variant>
      <vt:variant>
        <vt:lpwstr>_Toc325188009</vt:lpwstr>
      </vt:variant>
      <vt:variant>
        <vt:i4>1835014</vt:i4>
      </vt:variant>
      <vt:variant>
        <vt:i4>437</vt:i4>
      </vt:variant>
      <vt:variant>
        <vt:i4>0</vt:i4>
      </vt:variant>
      <vt:variant>
        <vt:i4>5</vt:i4>
      </vt:variant>
      <vt:variant>
        <vt:lpwstr/>
      </vt:variant>
      <vt:variant>
        <vt:lpwstr>_Toc325188008</vt:lpwstr>
      </vt:variant>
      <vt:variant>
        <vt:i4>1835017</vt:i4>
      </vt:variant>
      <vt:variant>
        <vt:i4>431</vt:i4>
      </vt:variant>
      <vt:variant>
        <vt:i4>0</vt:i4>
      </vt:variant>
      <vt:variant>
        <vt:i4>5</vt:i4>
      </vt:variant>
      <vt:variant>
        <vt:lpwstr/>
      </vt:variant>
      <vt:variant>
        <vt:lpwstr>_Toc325188007</vt:lpwstr>
      </vt:variant>
      <vt:variant>
        <vt:i4>1835016</vt:i4>
      </vt:variant>
      <vt:variant>
        <vt:i4>425</vt:i4>
      </vt:variant>
      <vt:variant>
        <vt:i4>0</vt:i4>
      </vt:variant>
      <vt:variant>
        <vt:i4>5</vt:i4>
      </vt:variant>
      <vt:variant>
        <vt:lpwstr/>
      </vt:variant>
      <vt:variant>
        <vt:lpwstr>_Toc325188006</vt:lpwstr>
      </vt:variant>
      <vt:variant>
        <vt:i4>1835019</vt:i4>
      </vt:variant>
      <vt:variant>
        <vt:i4>419</vt:i4>
      </vt:variant>
      <vt:variant>
        <vt:i4>0</vt:i4>
      </vt:variant>
      <vt:variant>
        <vt:i4>5</vt:i4>
      </vt:variant>
      <vt:variant>
        <vt:lpwstr/>
      </vt:variant>
      <vt:variant>
        <vt:lpwstr>_Toc325188005</vt:lpwstr>
      </vt:variant>
      <vt:variant>
        <vt:i4>1835018</vt:i4>
      </vt:variant>
      <vt:variant>
        <vt:i4>413</vt:i4>
      </vt:variant>
      <vt:variant>
        <vt:i4>0</vt:i4>
      </vt:variant>
      <vt:variant>
        <vt:i4>5</vt:i4>
      </vt:variant>
      <vt:variant>
        <vt:lpwstr/>
      </vt:variant>
      <vt:variant>
        <vt:lpwstr>_Toc325188004</vt:lpwstr>
      </vt:variant>
      <vt:variant>
        <vt:i4>1835021</vt:i4>
      </vt:variant>
      <vt:variant>
        <vt:i4>407</vt:i4>
      </vt:variant>
      <vt:variant>
        <vt:i4>0</vt:i4>
      </vt:variant>
      <vt:variant>
        <vt:i4>5</vt:i4>
      </vt:variant>
      <vt:variant>
        <vt:lpwstr/>
      </vt:variant>
      <vt:variant>
        <vt:lpwstr>_Toc325188003</vt:lpwstr>
      </vt:variant>
      <vt:variant>
        <vt:i4>1835020</vt:i4>
      </vt:variant>
      <vt:variant>
        <vt:i4>401</vt:i4>
      </vt:variant>
      <vt:variant>
        <vt:i4>0</vt:i4>
      </vt:variant>
      <vt:variant>
        <vt:i4>5</vt:i4>
      </vt:variant>
      <vt:variant>
        <vt:lpwstr/>
      </vt:variant>
      <vt:variant>
        <vt:lpwstr>_Toc325188002</vt:lpwstr>
      </vt:variant>
      <vt:variant>
        <vt:i4>1835023</vt:i4>
      </vt:variant>
      <vt:variant>
        <vt:i4>395</vt:i4>
      </vt:variant>
      <vt:variant>
        <vt:i4>0</vt:i4>
      </vt:variant>
      <vt:variant>
        <vt:i4>5</vt:i4>
      </vt:variant>
      <vt:variant>
        <vt:lpwstr/>
      </vt:variant>
      <vt:variant>
        <vt:lpwstr>_Toc325188001</vt:lpwstr>
      </vt:variant>
      <vt:variant>
        <vt:i4>1835022</vt:i4>
      </vt:variant>
      <vt:variant>
        <vt:i4>389</vt:i4>
      </vt:variant>
      <vt:variant>
        <vt:i4>0</vt:i4>
      </vt:variant>
      <vt:variant>
        <vt:i4>5</vt:i4>
      </vt:variant>
      <vt:variant>
        <vt:lpwstr/>
      </vt:variant>
      <vt:variant>
        <vt:lpwstr>_Toc325188000</vt:lpwstr>
      </vt:variant>
      <vt:variant>
        <vt:i4>1703950</vt:i4>
      </vt:variant>
      <vt:variant>
        <vt:i4>383</vt:i4>
      </vt:variant>
      <vt:variant>
        <vt:i4>0</vt:i4>
      </vt:variant>
      <vt:variant>
        <vt:i4>5</vt:i4>
      </vt:variant>
      <vt:variant>
        <vt:lpwstr/>
      </vt:variant>
      <vt:variant>
        <vt:lpwstr>_Toc325187999</vt:lpwstr>
      </vt:variant>
      <vt:variant>
        <vt:i4>1703951</vt:i4>
      </vt:variant>
      <vt:variant>
        <vt:i4>377</vt:i4>
      </vt:variant>
      <vt:variant>
        <vt:i4>0</vt:i4>
      </vt:variant>
      <vt:variant>
        <vt:i4>5</vt:i4>
      </vt:variant>
      <vt:variant>
        <vt:lpwstr/>
      </vt:variant>
      <vt:variant>
        <vt:lpwstr>_Toc325187998</vt:lpwstr>
      </vt:variant>
      <vt:variant>
        <vt:i4>1703936</vt:i4>
      </vt:variant>
      <vt:variant>
        <vt:i4>371</vt:i4>
      </vt:variant>
      <vt:variant>
        <vt:i4>0</vt:i4>
      </vt:variant>
      <vt:variant>
        <vt:i4>5</vt:i4>
      </vt:variant>
      <vt:variant>
        <vt:lpwstr/>
      </vt:variant>
      <vt:variant>
        <vt:lpwstr>_Toc325187997</vt:lpwstr>
      </vt:variant>
      <vt:variant>
        <vt:i4>1703937</vt:i4>
      </vt:variant>
      <vt:variant>
        <vt:i4>365</vt:i4>
      </vt:variant>
      <vt:variant>
        <vt:i4>0</vt:i4>
      </vt:variant>
      <vt:variant>
        <vt:i4>5</vt:i4>
      </vt:variant>
      <vt:variant>
        <vt:lpwstr/>
      </vt:variant>
      <vt:variant>
        <vt:lpwstr>_Toc325187996</vt:lpwstr>
      </vt:variant>
      <vt:variant>
        <vt:i4>1703938</vt:i4>
      </vt:variant>
      <vt:variant>
        <vt:i4>359</vt:i4>
      </vt:variant>
      <vt:variant>
        <vt:i4>0</vt:i4>
      </vt:variant>
      <vt:variant>
        <vt:i4>5</vt:i4>
      </vt:variant>
      <vt:variant>
        <vt:lpwstr/>
      </vt:variant>
      <vt:variant>
        <vt:lpwstr>_Toc325187995</vt:lpwstr>
      </vt:variant>
      <vt:variant>
        <vt:i4>1703939</vt:i4>
      </vt:variant>
      <vt:variant>
        <vt:i4>353</vt:i4>
      </vt:variant>
      <vt:variant>
        <vt:i4>0</vt:i4>
      </vt:variant>
      <vt:variant>
        <vt:i4>5</vt:i4>
      </vt:variant>
      <vt:variant>
        <vt:lpwstr/>
      </vt:variant>
      <vt:variant>
        <vt:lpwstr>_Toc325187994</vt:lpwstr>
      </vt:variant>
      <vt:variant>
        <vt:i4>1703940</vt:i4>
      </vt:variant>
      <vt:variant>
        <vt:i4>347</vt:i4>
      </vt:variant>
      <vt:variant>
        <vt:i4>0</vt:i4>
      </vt:variant>
      <vt:variant>
        <vt:i4>5</vt:i4>
      </vt:variant>
      <vt:variant>
        <vt:lpwstr/>
      </vt:variant>
      <vt:variant>
        <vt:lpwstr>_Toc325187993</vt:lpwstr>
      </vt:variant>
      <vt:variant>
        <vt:i4>1703941</vt:i4>
      </vt:variant>
      <vt:variant>
        <vt:i4>341</vt:i4>
      </vt:variant>
      <vt:variant>
        <vt:i4>0</vt:i4>
      </vt:variant>
      <vt:variant>
        <vt:i4>5</vt:i4>
      </vt:variant>
      <vt:variant>
        <vt:lpwstr/>
      </vt:variant>
      <vt:variant>
        <vt:lpwstr>_Toc325187992</vt:lpwstr>
      </vt:variant>
      <vt:variant>
        <vt:i4>1703942</vt:i4>
      </vt:variant>
      <vt:variant>
        <vt:i4>335</vt:i4>
      </vt:variant>
      <vt:variant>
        <vt:i4>0</vt:i4>
      </vt:variant>
      <vt:variant>
        <vt:i4>5</vt:i4>
      </vt:variant>
      <vt:variant>
        <vt:lpwstr/>
      </vt:variant>
      <vt:variant>
        <vt:lpwstr>_Toc325187991</vt:lpwstr>
      </vt:variant>
      <vt:variant>
        <vt:i4>1703943</vt:i4>
      </vt:variant>
      <vt:variant>
        <vt:i4>329</vt:i4>
      </vt:variant>
      <vt:variant>
        <vt:i4>0</vt:i4>
      </vt:variant>
      <vt:variant>
        <vt:i4>5</vt:i4>
      </vt:variant>
      <vt:variant>
        <vt:lpwstr/>
      </vt:variant>
      <vt:variant>
        <vt:lpwstr>_Toc325187990</vt:lpwstr>
      </vt:variant>
      <vt:variant>
        <vt:i4>1769486</vt:i4>
      </vt:variant>
      <vt:variant>
        <vt:i4>323</vt:i4>
      </vt:variant>
      <vt:variant>
        <vt:i4>0</vt:i4>
      </vt:variant>
      <vt:variant>
        <vt:i4>5</vt:i4>
      </vt:variant>
      <vt:variant>
        <vt:lpwstr/>
      </vt:variant>
      <vt:variant>
        <vt:lpwstr>_Toc325187989</vt:lpwstr>
      </vt:variant>
      <vt:variant>
        <vt:i4>1769487</vt:i4>
      </vt:variant>
      <vt:variant>
        <vt:i4>317</vt:i4>
      </vt:variant>
      <vt:variant>
        <vt:i4>0</vt:i4>
      </vt:variant>
      <vt:variant>
        <vt:i4>5</vt:i4>
      </vt:variant>
      <vt:variant>
        <vt:lpwstr/>
      </vt:variant>
      <vt:variant>
        <vt:lpwstr>_Toc325187988</vt:lpwstr>
      </vt:variant>
      <vt:variant>
        <vt:i4>1769472</vt:i4>
      </vt:variant>
      <vt:variant>
        <vt:i4>311</vt:i4>
      </vt:variant>
      <vt:variant>
        <vt:i4>0</vt:i4>
      </vt:variant>
      <vt:variant>
        <vt:i4>5</vt:i4>
      </vt:variant>
      <vt:variant>
        <vt:lpwstr/>
      </vt:variant>
      <vt:variant>
        <vt:lpwstr>_Toc325187987</vt:lpwstr>
      </vt:variant>
      <vt:variant>
        <vt:i4>1769473</vt:i4>
      </vt:variant>
      <vt:variant>
        <vt:i4>305</vt:i4>
      </vt:variant>
      <vt:variant>
        <vt:i4>0</vt:i4>
      </vt:variant>
      <vt:variant>
        <vt:i4>5</vt:i4>
      </vt:variant>
      <vt:variant>
        <vt:lpwstr/>
      </vt:variant>
      <vt:variant>
        <vt:lpwstr>_Toc325187986</vt:lpwstr>
      </vt:variant>
      <vt:variant>
        <vt:i4>1769474</vt:i4>
      </vt:variant>
      <vt:variant>
        <vt:i4>299</vt:i4>
      </vt:variant>
      <vt:variant>
        <vt:i4>0</vt:i4>
      </vt:variant>
      <vt:variant>
        <vt:i4>5</vt:i4>
      </vt:variant>
      <vt:variant>
        <vt:lpwstr/>
      </vt:variant>
      <vt:variant>
        <vt:lpwstr>_Toc325187985</vt:lpwstr>
      </vt:variant>
      <vt:variant>
        <vt:i4>1769475</vt:i4>
      </vt:variant>
      <vt:variant>
        <vt:i4>293</vt:i4>
      </vt:variant>
      <vt:variant>
        <vt:i4>0</vt:i4>
      </vt:variant>
      <vt:variant>
        <vt:i4>5</vt:i4>
      </vt:variant>
      <vt:variant>
        <vt:lpwstr/>
      </vt:variant>
      <vt:variant>
        <vt:lpwstr>_Toc325187984</vt:lpwstr>
      </vt:variant>
      <vt:variant>
        <vt:i4>1769476</vt:i4>
      </vt:variant>
      <vt:variant>
        <vt:i4>287</vt:i4>
      </vt:variant>
      <vt:variant>
        <vt:i4>0</vt:i4>
      </vt:variant>
      <vt:variant>
        <vt:i4>5</vt:i4>
      </vt:variant>
      <vt:variant>
        <vt:lpwstr/>
      </vt:variant>
      <vt:variant>
        <vt:lpwstr>_Toc325187983</vt:lpwstr>
      </vt:variant>
      <vt:variant>
        <vt:i4>1769477</vt:i4>
      </vt:variant>
      <vt:variant>
        <vt:i4>281</vt:i4>
      </vt:variant>
      <vt:variant>
        <vt:i4>0</vt:i4>
      </vt:variant>
      <vt:variant>
        <vt:i4>5</vt:i4>
      </vt:variant>
      <vt:variant>
        <vt:lpwstr/>
      </vt:variant>
      <vt:variant>
        <vt:lpwstr>_Toc325187982</vt:lpwstr>
      </vt:variant>
      <vt:variant>
        <vt:i4>1769478</vt:i4>
      </vt:variant>
      <vt:variant>
        <vt:i4>275</vt:i4>
      </vt:variant>
      <vt:variant>
        <vt:i4>0</vt:i4>
      </vt:variant>
      <vt:variant>
        <vt:i4>5</vt:i4>
      </vt:variant>
      <vt:variant>
        <vt:lpwstr/>
      </vt:variant>
      <vt:variant>
        <vt:lpwstr>_Toc325187981</vt:lpwstr>
      </vt:variant>
      <vt:variant>
        <vt:i4>1769479</vt:i4>
      </vt:variant>
      <vt:variant>
        <vt:i4>269</vt:i4>
      </vt:variant>
      <vt:variant>
        <vt:i4>0</vt:i4>
      </vt:variant>
      <vt:variant>
        <vt:i4>5</vt:i4>
      </vt:variant>
      <vt:variant>
        <vt:lpwstr/>
      </vt:variant>
      <vt:variant>
        <vt:lpwstr>_Toc325187980</vt:lpwstr>
      </vt:variant>
      <vt:variant>
        <vt:i4>1310734</vt:i4>
      </vt:variant>
      <vt:variant>
        <vt:i4>263</vt:i4>
      </vt:variant>
      <vt:variant>
        <vt:i4>0</vt:i4>
      </vt:variant>
      <vt:variant>
        <vt:i4>5</vt:i4>
      </vt:variant>
      <vt:variant>
        <vt:lpwstr/>
      </vt:variant>
      <vt:variant>
        <vt:lpwstr>_Toc325187979</vt:lpwstr>
      </vt:variant>
      <vt:variant>
        <vt:i4>1310735</vt:i4>
      </vt:variant>
      <vt:variant>
        <vt:i4>257</vt:i4>
      </vt:variant>
      <vt:variant>
        <vt:i4>0</vt:i4>
      </vt:variant>
      <vt:variant>
        <vt:i4>5</vt:i4>
      </vt:variant>
      <vt:variant>
        <vt:lpwstr/>
      </vt:variant>
      <vt:variant>
        <vt:lpwstr>_Toc325187978</vt:lpwstr>
      </vt:variant>
      <vt:variant>
        <vt:i4>1310720</vt:i4>
      </vt:variant>
      <vt:variant>
        <vt:i4>251</vt:i4>
      </vt:variant>
      <vt:variant>
        <vt:i4>0</vt:i4>
      </vt:variant>
      <vt:variant>
        <vt:i4>5</vt:i4>
      </vt:variant>
      <vt:variant>
        <vt:lpwstr/>
      </vt:variant>
      <vt:variant>
        <vt:lpwstr>_Toc325187977</vt:lpwstr>
      </vt:variant>
      <vt:variant>
        <vt:i4>1310721</vt:i4>
      </vt:variant>
      <vt:variant>
        <vt:i4>245</vt:i4>
      </vt:variant>
      <vt:variant>
        <vt:i4>0</vt:i4>
      </vt:variant>
      <vt:variant>
        <vt:i4>5</vt:i4>
      </vt:variant>
      <vt:variant>
        <vt:lpwstr/>
      </vt:variant>
      <vt:variant>
        <vt:lpwstr>_Toc325187976</vt:lpwstr>
      </vt:variant>
      <vt:variant>
        <vt:i4>1310722</vt:i4>
      </vt:variant>
      <vt:variant>
        <vt:i4>239</vt:i4>
      </vt:variant>
      <vt:variant>
        <vt:i4>0</vt:i4>
      </vt:variant>
      <vt:variant>
        <vt:i4>5</vt:i4>
      </vt:variant>
      <vt:variant>
        <vt:lpwstr/>
      </vt:variant>
      <vt:variant>
        <vt:lpwstr>_Toc325187975</vt:lpwstr>
      </vt:variant>
      <vt:variant>
        <vt:i4>1310723</vt:i4>
      </vt:variant>
      <vt:variant>
        <vt:i4>233</vt:i4>
      </vt:variant>
      <vt:variant>
        <vt:i4>0</vt:i4>
      </vt:variant>
      <vt:variant>
        <vt:i4>5</vt:i4>
      </vt:variant>
      <vt:variant>
        <vt:lpwstr/>
      </vt:variant>
      <vt:variant>
        <vt:lpwstr>_Toc325187974</vt:lpwstr>
      </vt:variant>
      <vt:variant>
        <vt:i4>1310724</vt:i4>
      </vt:variant>
      <vt:variant>
        <vt:i4>227</vt:i4>
      </vt:variant>
      <vt:variant>
        <vt:i4>0</vt:i4>
      </vt:variant>
      <vt:variant>
        <vt:i4>5</vt:i4>
      </vt:variant>
      <vt:variant>
        <vt:lpwstr/>
      </vt:variant>
      <vt:variant>
        <vt:lpwstr>_Toc325187973</vt:lpwstr>
      </vt:variant>
      <vt:variant>
        <vt:i4>1900559</vt:i4>
      </vt:variant>
      <vt:variant>
        <vt:i4>218</vt:i4>
      </vt:variant>
      <vt:variant>
        <vt:i4>0</vt:i4>
      </vt:variant>
      <vt:variant>
        <vt:i4>5</vt:i4>
      </vt:variant>
      <vt:variant>
        <vt:lpwstr/>
      </vt:variant>
      <vt:variant>
        <vt:lpwstr>_Toc326079914</vt:lpwstr>
      </vt:variant>
      <vt:variant>
        <vt:i4>1900552</vt:i4>
      </vt:variant>
      <vt:variant>
        <vt:i4>212</vt:i4>
      </vt:variant>
      <vt:variant>
        <vt:i4>0</vt:i4>
      </vt:variant>
      <vt:variant>
        <vt:i4>5</vt:i4>
      </vt:variant>
      <vt:variant>
        <vt:lpwstr/>
      </vt:variant>
      <vt:variant>
        <vt:lpwstr>_Toc326079913</vt:lpwstr>
      </vt:variant>
      <vt:variant>
        <vt:i4>1900553</vt:i4>
      </vt:variant>
      <vt:variant>
        <vt:i4>206</vt:i4>
      </vt:variant>
      <vt:variant>
        <vt:i4>0</vt:i4>
      </vt:variant>
      <vt:variant>
        <vt:i4>5</vt:i4>
      </vt:variant>
      <vt:variant>
        <vt:lpwstr/>
      </vt:variant>
      <vt:variant>
        <vt:lpwstr>_Toc326079912</vt:lpwstr>
      </vt:variant>
      <vt:variant>
        <vt:i4>1900554</vt:i4>
      </vt:variant>
      <vt:variant>
        <vt:i4>200</vt:i4>
      </vt:variant>
      <vt:variant>
        <vt:i4>0</vt:i4>
      </vt:variant>
      <vt:variant>
        <vt:i4>5</vt:i4>
      </vt:variant>
      <vt:variant>
        <vt:lpwstr/>
      </vt:variant>
      <vt:variant>
        <vt:lpwstr>_Toc326079911</vt:lpwstr>
      </vt:variant>
      <vt:variant>
        <vt:i4>1900555</vt:i4>
      </vt:variant>
      <vt:variant>
        <vt:i4>194</vt:i4>
      </vt:variant>
      <vt:variant>
        <vt:i4>0</vt:i4>
      </vt:variant>
      <vt:variant>
        <vt:i4>5</vt:i4>
      </vt:variant>
      <vt:variant>
        <vt:lpwstr/>
      </vt:variant>
      <vt:variant>
        <vt:lpwstr>_Toc326079910</vt:lpwstr>
      </vt:variant>
      <vt:variant>
        <vt:i4>1835010</vt:i4>
      </vt:variant>
      <vt:variant>
        <vt:i4>188</vt:i4>
      </vt:variant>
      <vt:variant>
        <vt:i4>0</vt:i4>
      </vt:variant>
      <vt:variant>
        <vt:i4>5</vt:i4>
      </vt:variant>
      <vt:variant>
        <vt:lpwstr/>
      </vt:variant>
      <vt:variant>
        <vt:lpwstr>_Toc326079909</vt:lpwstr>
      </vt:variant>
      <vt:variant>
        <vt:i4>1835016</vt:i4>
      </vt:variant>
      <vt:variant>
        <vt:i4>182</vt:i4>
      </vt:variant>
      <vt:variant>
        <vt:i4>0</vt:i4>
      </vt:variant>
      <vt:variant>
        <vt:i4>5</vt:i4>
      </vt:variant>
      <vt:variant>
        <vt:lpwstr/>
      </vt:variant>
      <vt:variant>
        <vt:lpwstr>_Toc326079903</vt:lpwstr>
      </vt:variant>
      <vt:variant>
        <vt:i4>1835016</vt:i4>
      </vt:variant>
      <vt:variant>
        <vt:i4>176</vt:i4>
      </vt:variant>
      <vt:variant>
        <vt:i4>0</vt:i4>
      </vt:variant>
      <vt:variant>
        <vt:i4>5</vt:i4>
      </vt:variant>
      <vt:variant>
        <vt:lpwstr/>
      </vt:variant>
      <vt:variant>
        <vt:lpwstr>_Toc326079903</vt:lpwstr>
      </vt:variant>
      <vt:variant>
        <vt:i4>1835016</vt:i4>
      </vt:variant>
      <vt:variant>
        <vt:i4>170</vt:i4>
      </vt:variant>
      <vt:variant>
        <vt:i4>0</vt:i4>
      </vt:variant>
      <vt:variant>
        <vt:i4>5</vt:i4>
      </vt:variant>
      <vt:variant>
        <vt:lpwstr/>
      </vt:variant>
      <vt:variant>
        <vt:lpwstr>_Toc326079903</vt:lpwstr>
      </vt:variant>
      <vt:variant>
        <vt:i4>1835017</vt:i4>
      </vt:variant>
      <vt:variant>
        <vt:i4>164</vt:i4>
      </vt:variant>
      <vt:variant>
        <vt:i4>0</vt:i4>
      </vt:variant>
      <vt:variant>
        <vt:i4>5</vt:i4>
      </vt:variant>
      <vt:variant>
        <vt:lpwstr/>
      </vt:variant>
      <vt:variant>
        <vt:lpwstr>_Toc326079902</vt:lpwstr>
      </vt:variant>
      <vt:variant>
        <vt:i4>1835018</vt:i4>
      </vt:variant>
      <vt:variant>
        <vt:i4>158</vt:i4>
      </vt:variant>
      <vt:variant>
        <vt:i4>0</vt:i4>
      </vt:variant>
      <vt:variant>
        <vt:i4>5</vt:i4>
      </vt:variant>
      <vt:variant>
        <vt:lpwstr/>
      </vt:variant>
      <vt:variant>
        <vt:lpwstr>_Toc326079901</vt:lpwstr>
      </vt:variant>
      <vt:variant>
        <vt:i4>1835019</vt:i4>
      </vt:variant>
      <vt:variant>
        <vt:i4>152</vt:i4>
      </vt:variant>
      <vt:variant>
        <vt:i4>0</vt:i4>
      </vt:variant>
      <vt:variant>
        <vt:i4>5</vt:i4>
      </vt:variant>
      <vt:variant>
        <vt:lpwstr/>
      </vt:variant>
      <vt:variant>
        <vt:lpwstr>_Toc326079900</vt:lpwstr>
      </vt:variant>
      <vt:variant>
        <vt:i4>1376264</vt:i4>
      </vt:variant>
      <vt:variant>
        <vt:i4>146</vt:i4>
      </vt:variant>
      <vt:variant>
        <vt:i4>0</vt:i4>
      </vt:variant>
      <vt:variant>
        <vt:i4>5</vt:i4>
      </vt:variant>
      <vt:variant>
        <vt:lpwstr/>
      </vt:variant>
      <vt:variant>
        <vt:lpwstr>_Toc326079892</vt:lpwstr>
      </vt:variant>
      <vt:variant>
        <vt:i4>1310723</vt:i4>
      </vt:variant>
      <vt:variant>
        <vt:i4>140</vt:i4>
      </vt:variant>
      <vt:variant>
        <vt:i4>0</vt:i4>
      </vt:variant>
      <vt:variant>
        <vt:i4>5</vt:i4>
      </vt:variant>
      <vt:variant>
        <vt:lpwstr/>
      </vt:variant>
      <vt:variant>
        <vt:lpwstr>_Toc326079889</vt:lpwstr>
      </vt:variant>
      <vt:variant>
        <vt:i4>1310732</vt:i4>
      </vt:variant>
      <vt:variant>
        <vt:i4>134</vt:i4>
      </vt:variant>
      <vt:variant>
        <vt:i4>0</vt:i4>
      </vt:variant>
      <vt:variant>
        <vt:i4>5</vt:i4>
      </vt:variant>
      <vt:variant>
        <vt:lpwstr/>
      </vt:variant>
      <vt:variant>
        <vt:lpwstr>_Toc326079886</vt:lpwstr>
      </vt:variant>
      <vt:variant>
        <vt:i4>1310728</vt:i4>
      </vt:variant>
      <vt:variant>
        <vt:i4>128</vt:i4>
      </vt:variant>
      <vt:variant>
        <vt:i4>0</vt:i4>
      </vt:variant>
      <vt:variant>
        <vt:i4>5</vt:i4>
      </vt:variant>
      <vt:variant>
        <vt:lpwstr/>
      </vt:variant>
      <vt:variant>
        <vt:lpwstr>_Toc326079882</vt:lpwstr>
      </vt:variant>
      <vt:variant>
        <vt:i4>1310731</vt:i4>
      </vt:variant>
      <vt:variant>
        <vt:i4>122</vt:i4>
      </vt:variant>
      <vt:variant>
        <vt:i4>0</vt:i4>
      </vt:variant>
      <vt:variant>
        <vt:i4>5</vt:i4>
      </vt:variant>
      <vt:variant>
        <vt:lpwstr/>
      </vt:variant>
      <vt:variant>
        <vt:lpwstr>_Toc326079881</vt:lpwstr>
      </vt:variant>
      <vt:variant>
        <vt:i4>1310730</vt:i4>
      </vt:variant>
      <vt:variant>
        <vt:i4>116</vt:i4>
      </vt:variant>
      <vt:variant>
        <vt:i4>0</vt:i4>
      </vt:variant>
      <vt:variant>
        <vt:i4>5</vt:i4>
      </vt:variant>
      <vt:variant>
        <vt:lpwstr/>
      </vt:variant>
      <vt:variant>
        <vt:lpwstr>_Toc326079880</vt:lpwstr>
      </vt:variant>
      <vt:variant>
        <vt:i4>1376259</vt:i4>
      </vt:variant>
      <vt:variant>
        <vt:i4>110</vt:i4>
      </vt:variant>
      <vt:variant>
        <vt:i4>0</vt:i4>
      </vt:variant>
      <vt:variant>
        <vt:i4>5</vt:i4>
      </vt:variant>
      <vt:variant>
        <vt:lpwstr/>
      </vt:variant>
      <vt:variant>
        <vt:lpwstr>_Toc326079899</vt:lpwstr>
      </vt:variant>
      <vt:variant>
        <vt:i4>1376271</vt:i4>
      </vt:variant>
      <vt:variant>
        <vt:i4>104</vt:i4>
      </vt:variant>
      <vt:variant>
        <vt:i4>0</vt:i4>
      </vt:variant>
      <vt:variant>
        <vt:i4>5</vt:i4>
      </vt:variant>
      <vt:variant>
        <vt:lpwstr/>
      </vt:variant>
      <vt:variant>
        <vt:lpwstr>_Toc326079895</vt:lpwstr>
      </vt:variant>
      <vt:variant>
        <vt:i4>1376271</vt:i4>
      </vt:variant>
      <vt:variant>
        <vt:i4>98</vt:i4>
      </vt:variant>
      <vt:variant>
        <vt:i4>0</vt:i4>
      </vt:variant>
      <vt:variant>
        <vt:i4>5</vt:i4>
      </vt:variant>
      <vt:variant>
        <vt:lpwstr/>
      </vt:variant>
      <vt:variant>
        <vt:lpwstr>_Toc326079895</vt:lpwstr>
      </vt:variant>
      <vt:variant>
        <vt:i4>1376270</vt:i4>
      </vt:variant>
      <vt:variant>
        <vt:i4>92</vt:i4>
      </vt:variant>
      <vt:variant>
        <vt:i4>0</vt:i4>
      </vt:variant>
      <vt:variant>
        <vt:i4>5</vt:i4>
      </vt:variant>
      <vt:variant>
        <vt:lpwstr/>
      </vt:variant>
      <vt:variant>
        <vt:lpwstr>_Toc326079894</vt:lpwstr>
      </vt:variant>
      <vt:variant>
        <vt:i4>1376265</vt:i4>
      </vt:variant>
      <vt:variant>
        <vt:i4>86</vt:i4>
      </vt:variant>
      <vt:variant>
        <vt:i4>0</vt:i4>
      </vt:variant>
      <vt:variant>
        <vt:i4>5</vt:i4>
      </vt:variant>
      <vt:variant>
        <vt:lpwstr/>
      </vt:variant>
      <vt:variant>
        <vt:lpwstr>_Toc326079893</vt:lpwstr>
      </vt:variant>
      <vt:variant>
        <vt:i4>1769481</vt:i4>
      </vt:variant>
      <vt:variant>
        <vt:i4>80</vt:i4>
      </vt:variant>
      <vt:variant>
        <vt:i4>0</vt:i4>
      </vt:variant>
      <vt:variant>
        <vt:i4>5</vt:i4>
      </vt:variant>
      <vt:variant>
        <vt:lpwstr/>
      </vt:variant>
      <vt:variant>
        <vt:lpwstr>_Toc326079873</vt:lpwstr>
      </vt:variant>
      <vt:variant>
        <vt:i4>1769481</vt:i4>
      </vt:variant>
      <vt:variant>
        <vt:i4>74</vt:i4>
      </vt:variant>
      <vt:variant>
        <vt:i4>0</vt:i4>
      </vt:variant>
      <vt:variant>
        <vt:i4>5</vt:i4>
      </vt:variant>
      <vt:variant>
        <vt:lpwstr/>
      </vt:variant>
      <vt:variant>
        <vt:lpwstr>_Toc326079873</vt:lpwstr>
      </vt:variant>
      <vt:variant>
        <vt:i4>1769483</vt:i4>
      </vt:variant>
      <vt:variant>
        <vt:i4>68</vt:i4>
      </vt:variant>
      <vt:variant>
        <vt:i4>0</vt:i4>
      </vt:variant>
      <vt:variant>
        <vt:i4>5</vt:i4>
      </vt:variant>
      <vt:variant>
        <vt:lpwstr/>
      </vt:variant>
      <vt:variant>
        <vt:lpwstr>_Toc326079871</vt:lpwstr>
      </vt:variant>
      <vt:variant>
        <vt:i4>1769482</vt:i4>
      </vt:variant>
      <vt:variant>
        <vt:i4>62</vt:i4>
      </vt:variant>
      <vt:variant>
        <vt:i4>0</vt:i4>
      </vt:variant>
      <vt:variant>
        <vt:i4>5</vt:i4>
      </vt:variant>
      <vt:variant>
        <vt:lpwstr/>
      </vt:variant>
      <vt:variant>
        <vt:lpwstr>_Toc326079870</vt:lpwstr>
      </vt:variant>
      <vt:variant>
        <vt:i4>1638402</vt:i4>
      </vt:variant>
      <vt:variant>
        <vt:i4>56</vt:i4>
      </vt:variant>
      <vt:variant>
        <vt:i4>0</vt:i4>
      </vt:variant>
      <vt:variant>
        <vt:i4>5</vt:i4>
      </vt:variant>
      <vt:variant>
        <vt:lpwstr/>
      </vt:variant>
      <vt:variant>
        <vt:lpwstr>_Toc326079858</vt:lpwstr>
      </vt:variant>
      <vt:variant>
        <vt:i4>1769483</vt:i4>
      </vt:variant>
      <vt:variant>
        <vt:i4>50</vt:i4>
      </vt:variant>
      <vt:variant>
        <vt:i4>0</vt:i4>
      </vt:variant>
      <vt:variant>
        <vt:i4>5</vt:i4>
      </vt:variant>
      <vt:variant>
        <vt:lpwstr/>
      </vt:variant>
      <vt:variant>
        <vt:lpwstr>_Toc326079871</vt:lpwstr>
      </vt:variant>
      <vt:variant>
        <vt:i4>1769482</vt:i4>
      </vt:variant>
      <vt:variant>
        <vt:i4>44</vt:i4>
      </vt:variant>
      <vt:variant>
        <vt:i4>0</vt:i4>
      </vt:variant>
      <vt:variant>
        <vt:i4>5</vt:i4>
      </vt:variant>
      <vt:variant>
        <vt:lpwstr/>
      </vt:variant>
      <vt:variant>
        <vt:lpwstr>_Toc326079870</vt:lpwstr>
      </vt:variant>
      <vt:variant>
        <vt:i4>1638413</vt:i4>
      </vt:variant>
      <vt:variant>
        <vt:i4>38</vt:i4>
      </vt:variant>
      <vt:variant>
        <vt:i4>0</vt:i4>
      </vt:variant>
      <vt:variant>
        <vt:i4>5</vt:i4>
      </vt:variant>
      <vt:variant>
        <vt:lpwstr/>
      </vt:variant>
      <vt:variant>
        <vt:lpwstr>_Toc326079857</vt:lpwstr>
      </vt:variant>
      <vt:variant>
        <vt:i4>1638412</vt:i4>
      </vt:variant>
      <vt:variant>
        <vt:i4>32</vt:i4>
      </vt:variant>
      <vt:variant>
        <vt:i4>0</vt:i4>
      </vt:variant>
      <vt:variant>
        <vt:i4>5</vt:i4>
      </vt:variant>
      <vt:variant>
        <vt:lpwstr/>
      </vt:variant>
      <vt:variant>
        <vt:lpwstr>_Toc326079856</vt:lpwstr>
      </vt:variant>
      <vt:variant>
        <vt:i4>1638415</vt:i4>
      </vt:variant>
      <vt:variant>
        <vt:i4>26</vt:i4>
      </vt:variant>
      <vt:variant>
        <vt:i4>0</vt:i4>
      </vt:variant>
      <vt:variant>
        <vt:i4>5</vt:i4>
      </vt:variant>
      <vt:variant>
        <vt:lpwstr/>
      </vt:variant>
      <vt:variant>
        <vt:lpwstr>_Toc326079855</vt:lpwstr>
      </vt:variant>
      <vt:variant>
        <vt:i4>1638414</vt:i4>
      </vt:variant>
      <vt:variant>
        <vt:i4>20</vt:i4>
      </vt:variant>
      <vt:variant>
        <vt:i4>0</vt:i4>
      </vt:variant>
      <vt:variant>
        <vt:i4>5</vt:i4>
      </vt:variant>
      <vt:variant>
        <vt:lpwstr/>
      </vt:variant>
      <vt:variant>
        <vt:lpwstr>_Toc326079854</vt:lpwstr>
      </vt:variant>
      <vt:variant>
        <vt:i4>1638409</vt:i4>
      </vt:variant>
      <vt:variant>
        <vt:i4>14</vt:i4>
      </vt:variant>
      <vt:variant>
        <vt:i4>0</vt:i4>
      </vt:variant>
      <vt:variant>
        <vt:i4>5</vt:i4>
      </vt:variant>
      <vt:variant>
        <vt:lpwstr/>
      </vt:variant>
      <vt:variant>
        <vt:lpwstr>_Toc326079853</vt:lpwstr>
      </vt:variant>
      <vt:variant>
        <vt:i4>1638408</vt:i4>
      </vt:variant>
      <vt:variant>
        <vt:i4>8</vt:i4>
      </vt:variant>
      <vt:variant>
        <vt:i4>0</vt:i4>
      </vt:variant>
      <vt:variant>
        <vt:i4>5</vt:i4>
      </vt:variant>
      <vt:variant>
        <vt:lpwstr/>
      </vt:variant>
      <vt:variant>
        <vt:lpwstr>_Toc326079852</vt:lpwstr>
      </vt:variant>
      <vt:variant>
        <vt:i4>1638411</vt:i4>
      </vt:variant>
      <vt:variant>
        <vt:i4>2</vt:i4>
      </vt:variant>
      <vt:variant>
        <vt:i4>0</vt:i4>
      </vt:variant>
      <vt:variant>
        <vt:i4>5</vt:i4>
      </vt:variant>
      <vt:variant>
        <vt:lpwstr/>
      </vt:variant>
      <vt:variant>
        <vt:lpwstr>_Toc326079851</vt:lpwstr>
      </vt:variant>
      <vt:variant>
        <vt:i4>49</vt:i4>
      </vt:variant>
      <vt:variant>
        <vt:i4>2228</vt:i4>
      </vt:variant>
      <vt:variant>
        <vt:i4>1025</vt:i4>
      </vt:variant>
      <vt:variant>
        <vt:i4>1</vt:i4>
      </vt:variant>
      <vt:variant>
        <vt:lpwstr>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zengmengsi</cp:lastModifiedBy>
  <cp:revision>107</cp:revision>
  <cp:lastPrinted>2012-05-29T10:06:00Z</cp:lastPrinted>
  <dcterms:created xsi:type="dcterms:W3CDTF">2017-06-03T07:01:00Z</dcterms:created>
  <dcterms:modified xsi:type="dcterms:W3CDTF">2017-08-12T13:07:00Z</dcterms:modified>
</cp:coreProperties>
</file>